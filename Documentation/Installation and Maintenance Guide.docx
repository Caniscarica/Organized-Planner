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F8F" w:rsidRDefault="00172F8F" w:rsidP="006A35D5">
      <w:pPr>
        <w:pStyle w:val="Title"/>
        <w:jc w:val="center"/>
        <w:rPr>
          <w:rFonts w:asciiTheme="minorHAnsi" w:eastAsia="Times New Roman" w:hAnsiTheme="minorHAnsi"/>
          <w:sz w:val="36"/>
          <w:szCs w:val="36"/>
          <w:lang w:eastAsia="en-CA"/>
        </w:rPr>
      </w:pPr>
      <w:r w:rsidRPr="005E4990">
        <w:rPr>
          <w:rFonts w:asciiTheme="minorHAnsi" w:eastAsia="Times New Roman" w:hAnsiTheme="minorHAnsi"/>
          <w:sz w:val="36"/>
          <w:szCs w:val="36"/>
          <w:lang w:eastAsia="en-CA"/>
        </w:rPr>
        <w:t>Installation and Maintenance Guide</w:t>
      </w:r>
    </w:p>
    <w:p w:rsidR="00172F8F" w:rsidRDefault="006A35D5" w:rsidP="00172F8F">
      <w:pPr>
        <w:rPr>
          <w:lang w:eastAsia="en-CA"/>
        </w:rPr>
      </w:pPr>
      <w:r>
        <w:rPr>
          <w:lang w:eastAsia="en-CA"/>
        </w:rPr>
        <w:t>__________________________________________________________________________________________________</w:t>
      </w:r>
    </w:p>
    <w:p w:rsidR="00172F8F" w:rsidRPr="00172F8F" w:rsidRDefault="00172F8F" w:rsidP="00172F8F">
      <w:pPr>
        <w:pStyle w:val="NoSpacing"/>
        <w:rPr>
          <w:b/>
          <w:u w:val="single"/>
          <w:lang w:eastAsia="en-CA"/>
        </w:rPr>
      </w:pPr>
      <w:r>
        <w:rPr>
          <w:b/>
          <w:u w:val="single"/>
          <w:lang w:eastAsia="en-CA"/>
        </w:rPr>
        <w:t>Client-side</w:t>
      </w:r>
    </w:p>
    <w:p w:rsidR="00B35D56" w:rsidRDefault="00172F8F" w:rsidP="00172F8F">
      <w:pPr>
        <w:pStyle w:val="NoSpacing"/>
        <w:rPr>
          <w:lang w:eastAsia="en-CA"/>
        </w:rPr>
      </w:pPr>
      <w:r>
        <w:rPr>
          <w:lang w:eastAsia="en-CA"/>
        </w:rPr>
        <w:t xml:space="preserve">Google chrome </w:t>
      </w:r>
    </w:p>
    <w:p w:rsidR="00172F8F" w:rsidRDefault="00172F8F" w:rsidP="00172F8F">
      <w:pPr>
        <w:pStyle w:val="NoSpacing"/>
        <w:rPr>
          <w:lang w:eastAsia="en-CA"/>
        </w:rPr>
      </w:pPr>
    </w:p>
    <w:p w:rsidR="00172F8F" w:rsidRPr="00172F8F" w:rsidRDefault="00172F8F" w:rsidP="00172F8F">
      <w:pPr>
        <w:pStyle w:val="NoSpacing"/>
        <w:rPr>
          <w:b/>
          <w:u w:val="single"/>
        </w:rPr>
      </w:pPr>
      <w:r w:rsidRPr="00172F8F">
        <w:rPr>
          <w:b/>
          <w:u w:val="single"/>
        </w:rPr>
        <w:t>Server-Side</w:t>
      </w:r>
    </w:p>
    <w:p w:rsidR="00172F8F" w:rsidRPr="00172F8F" w:rsidRDefault="00172F8F" w:rsidP="00172F8F">
      <w:pPr>
        <w:pStyle w:val="NoSpacing"/>
      </w:pPr>
      <w:r w:rsidRPr="00172F8F">
        <w:t>Server: Ugdev.cs.smu.ca</w:t>
      </w:r>
      <w:r>
        <w:t>/~group3/</w:t>
      </w:r>
    </w:p>
    <w:p w:rsidR="00172F8F" w:rsidRDefault="00172F8F" w:rsidP="00172F8F">
      <w:pPr>
        <w:pStyle w:val="NoSpacing"/>
      </w:pPr>
      <w:r>
        <w:t>U</w:t>
      </w:r>
      <w:r w:rsidRPr="00172F8F">
        <w:t xml:space="preserve">sername: </w:t>
      </w:r>
      <w:r>
        <w:t>group3</w:t>
      </w:r>
    </w:p>
    <w:p w:rsidR="00172F8F" w:rsidRDefault="00172F8F" w:rsidP="00172F8F">
      <w:pPr>
        <w:pStyle w:val="NoSpacing"/>
      </w:pPr>
      <w:r>
        <w:t>Password: spendRULE18</w:t>
      </w:r>
    </w:p>
    <w:p w:rsidR="00B35D56" w:rsidRDefault="00172F8F" w:rsidP="00172F8F">
      <w:pPr>
        <w:pStyle w:val="NoSpacing"/>
      </w:pPr>
      <w:r>
        <w:t>Languages: PHP</w:t>
      </w:r>
      <w:r w:rsidR="00F96BC3">
        <w:t xml:space="preserve"> </w:t>
      </w:r>
      <w:r w:rsidR="00F96BC3" w:rsidRPr="00F96BC3">
        <w:t>7.2.24</w:t>
      </w:r>
      <w:r w:rsidR="00981E73">
        <w:t xml:space="preserve"> (install)</w:t>
      </w:r>
      <w:r>
        <w:t>, JavaScript</w:t>
      </w:r>
      <w:r w:rsidR="0075581E">
        <w:t xml:space="preserve"> </w:t>
      </w:r>
      <w:r w:rsidR="0075581E" w:rsidRPr="0075581E">
        <w:t>1.7</w:t>
      </w:r>
      <w:r>
        <w:t>, CSS, HTML</w:t>
      </w:r>
      <w:r w:rsidR="0075581E">
        <w:t>5</w:t>
      </w:r>
    </w:p>
    <w:p w:rsidR="00B35D56" w:rsidRDefault="00B35D56" w:rsidP="00172F8F">
      <w:pPr>
        <w:pStyle w:val="NoSpacing"/>
      </w:pPr>
      <w:r>
        <w:t xml:space="preserve">Where to get PHP </w:t>
      </w:r>
      <w:hyperlink r:id="rId4" w:history="1">
        <w:r>
          <w:rPr>
            <w:rStyle w:val="Hyperlink"/>
          </w:rPr>
          <w:t>https://www.php.net/downloads.php</w:t>
        </w:r>
      </w:hyperlink>
    </w:p>
    <w:p w:rsidR="00B35D56" w:rsidRDefault="00E04B25" w:rsidP="00172F8F">
      <w:pPr>
        <w:pStyle w:val="NoSpacing"/>
      </w:pPr>
      <w:r>
        <w:t>Frameworks: Boo</w:t>
      </w:r>
      <w:r w:rsidRPr="0075581E">
        <w:rPr>
          <w:rFonts w:cstheme="minorHAnsi"/>
        </w:rPr>
        <w:t>tstrap</w:t>
      </w:r>
      <w:r w:rsidR="0075581E" w:rsidRPr="0075581E">
        <w:rPr>
          <w:rFonts w:cstheme="minorHAnsi"/>
        </w:rPr>
        <w:t xml:space="preserve"> </w:t>
      </w:r>
      <w:r w:rsidR="0075581E" w:rsidRPr="0075581E">
        <w:rPr>
          <w:rFonts w:cstheme="minorHAnsi"/>
          <w:color w:val="000000"/>
          <w:lang w:val="en-US"/>
        </w:rPr>
        <w:t>4.3.1</w:t>
      </w:r>
      <w:r>
        <w:t xml:space="preserve">, </w:t>
      </w:r>
      <w:r w:rsidR="00272281">
        <w:t>jQuery</w:t>
      </w:r>
      <w:r w:rsidR="0075581E">
        <w:t xml:space="preserve"> </w:t>
      </w:r>
      <w:r w:rsidR="0075581E" w:rsidRPr="0075581E">
        <w:t>3.4.1</w:t>
      </w:r>
      <w:r w:rsidR="005E4990">
        <w:t>, ajax</w:t>
      </w:r>
    </w:p>
    <w:p w:rsidR="0075581E" w:rsidRDefault="0075581E" w:rsidP="00172F8F">
      <w:pPr>
        <w:pStyle w:val="NoSpacing"/>
      </w:pPr>
      <w:r>
        <w:t xml:space="preserve">Where to get bootstrap 4.3.1: </w:t>
      </w:r>
      <w:hyperlink r:id="rId5" w:history="1">
        <w:r w:rsidRPr="00861473">
          <w:rPr>
            <w:rStyle w:val="Hyperlink"/>
          </w:rPr>
          <w:t>https://getbootstrap.com/docs/4.3/getting-started/download/</w:t>
        </w:r>
      </w:hyperlink>
    </w:p>
    <w:p w:rsidR="0075581E" w:rsidRDefault="0075581E" w:rsidP="00172F8F">
      <w:pPr>
        <w:pStyle w:val="NoSpacing"/>
      </w:pPr>
    </w:p>
    <w:p w:rsidR="00B35D56" w:rsidRDefault="00172F8F" w:rsidP="00172F8F">
      <w:pPr>
        <w:pStyle w:val="NoSpacing"/>
      </w:pPr>
      <w:r>
        <w:t xml:space="preserve">Databases: MySQL </w:t>
      </w:r>
      <w:r w:rsidR="007403CB" w:rsidRPr="00F96BC3">
        <w:t>5.7.28</w:t>
      </w:r>
      <w:r w:rsidR="007403CB">
        <w:t xml:space="preserve"> </w:t>
      </w:r>
      <w:r w:rsidR="00981E73">
        <w:t xml:space="preserve">(install) </w:t>
      </w:r>
    </w:p>
    <w:p w:rsidR="00F96BC3" w:rsidRPr="00172F8F" w:rsidRDefault="00B35D56" w:rsidP="00172F8F">
      <w:pPr>
        <w:pStyle w:val="NoSpacing"/>
      </w:pPr>
      <w:r>
        <w:t xml:space="preserve">Where to get MySQL installer </w:t>
      </w:r>
      <w:hyperlink r:id="rId6" w:history="1">
        <w:r>
          <w:rPr>
            <w:rStyle w:val="Hyperlink"/>
          </w:rPr>
          <w:t>https://dev.mysql.com/downloads/installer/</w:t>
        </w:r>
      </w:hyperlink>
    </w:p>
    <w:p w:rsidR="00172F8F" w:rsidRDefault="00172F8F" w:rsidP="00172F8F">
      <w:pPr>
        <w:pStyle w:val="NoSpacing"/>
      </w:pPr>
      <w:r>
        <w:t>MySQL Username</w:t>
      </w:r>
      <w:r w:rsidRPr="00172F8F">
        <w:t xml:space="preserve">: </w:t>
      </w:r>
      <w:r>
        <w:t>group3</w:t>
      </w:r>
    </w:p>
    <w:p w:rsidR="00172F8F" w:rsidRDefault="00172F8F" w:rsidP="00172F8F">
      <w:pPr>
        <w:pStyle w:val="NoSpacing"/>
      </w:pPr>
      <w:r>
        <w:t>MySQL Password: spendRULE18</w:t>
      </w:r>
    </w:p>
    <w:p w:rsidR="00172F8F" w:rsidRDefault="00BD7F6F" w:rsidP="00172F8F">
      <w:pPr>
        <w:pStyle w:val="NoSpacing"/>
      </w:pPr>
      <w:r w:rsidRPr="003760D2">
        <w:t>Database name</w:t>
      </w:r>
      <w:r>
        <w:t>: group3</w:t>
      </w:r>
    </w:p>
    <w:p w:rsidR="00BD7F6F" w:rsidRDefault="00BD7F6F" w:rsidP="00172F8F">
      <w:pPr>
        <w:pStyle w:val="NoSpacing"/>
      </w:pPr>
      <w:r>
        <w:t>Tables in Database: Event, user</w:t>
      </w:r>
    </w:p>
    <w:p w:rsidR="00BD7F6F" w:rsidRDefault="00BD7F6F" w:rsidP="00172F8F">
      <w:pPr>
        <w:pStyle w:val="NoSpacing"/>
        <w:rPr>
          <w:ins w:id="0" w:author="Todd, Kirsten KP [NC]" w:date="2019-11-17T17:59:00Z"/>
        </w:rPr>
      </w:pPr>
    </w:p>
    <w:p w:rsidR="002553E4" w:rsidRDefault="00BD7F6F" w:rsidP="00172F8F">
      <w:pPr>
        <w:pStyle w:val="NoSpacing"/>
      </w:pPr>
      <w:ins w:id="1" w:author="Todd, Kirsten KP [NC]" w:date="2019-11-17T17:59:00Z">
        <w:r>
          <w:rPr>
            <w:noProof/>
          </w:rPr>
          <w:drawing>
            <wp:inline distT="0" distB="0" distL="0" distR="0" wp14:anchorId="7053881A" wp14:editId="326BD31F">
              <wp:extent cx="2505075" cy="127635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5075" cy="1276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53E4" w:rsidRDefault="002553E4" w:rsidP="00172F8F">
      <w:pPr>
        <w:pStyle w:val="NoSpacing"/>
      </w:pPr>
    </w:p>
    <w:p w:rsidR="00E04B25" w:rsidRDefault="00E04B25" w:rsidP="00172F8F">
      <w:pPr>
        <w:pStyle w:val="NoSpacing"/>
      </w:pPr>
      <w:bookmarkStart w:id="2" w:name="_GoBack"/>
      <w:bookmarkEnd w:id="2"/>
      <w:r>
        <w:t>Event</w:t>
      </w:r>
    </w:p>
    <w:p w:rsidR="00B35D56" w:rsidRDefault="00B35D56" w:rsidP="00172F8F">
      <w:pPr>
        <w:pStyle w:val="NoSpacing"/>
      </w:pPr>
      <w:r>
        <w:t xml:space="preserve">Key: </w:t>
      </w:r>
      <w:proofErr w:type="spellStart"/>
      <w:r>
        <w:t>EventID</w:t>
      </w:r>
      <w:proofErr w:type="spellEnd"/>
    </w:p>
    <w:p w:rsidR="00E04B25" w:rsidRDefault="00E04B25" w:rsidP="00172F8F">
      <w:pPr>
        <w:pStyle w:val="NoSpacing"/>
      </w:pPr>
      <w:r>
        <w:rPr>
          <w:noProof/>
        </w:rPr>
        <w:drawing>
          <wp:inline distT="0" distB="0" distL="0" distR="0" wp14:anchorId="357891EF" wp14:editId="62922CCE">
            <wp:extent cx="52387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25" w:rsidRDefault="00E04B25" w:rsidP="00172F8F">
      <w:pPr>
        <w:pStyle w:val="NoSpacing"/>
      </w:pPr>
    </w:p>
    <w:p w:rsidR="00E04B25" w:rsidRDefault="00B35D56" w:rsidP="00172F8F">
      <w:pPr>
        <w:pStyle w:val="NoSpacing"/>
      </w:pPr>
      <w:r>
        <w:t>U</w:t>
      </w:r>
      <w:r w:rsidR="00E04B25">
        <w:t>ser</w:t>
      </w:r>
    </w:p>
    <w:p w:rsidR="00B35D56" w:rsidRDefault="00B35D56" w:rsidP="00172F8F">
      <w:pPr>
        <w:pStyle w:val="NoSpacing"/>
      </w:pPr>
      <w:r>
        <w:t>Key: id</w:t>
      </w:r>
    </w:p>
    <w:p w:rsidR="00172F8F" w:rsidRDefault="00E04B25" w:rsidP="00172F8F">
      <w:pPr>
        <w:pStyle w:val="NoSpacing"/>
      </w:pPr>
      <w:r>
        <w:rPr>
          <w:noProof/>
        </w:rPr>
        <w:drawing>
          <wp:inline distT="0" distB="0" distL="0" distR="0" wp14:anchorId="229022E4" wp14:editId="5AA57684">
            <wp:extent cx="51625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5" w:rsidRDefault="006A35D5" w:rsidP="00172F8F">
      <w:pPr>
        <w:pStyle w:val="NoSpacing"/>
      </w:pPr>
    </w:p>
    <w:p w:rsidR="006A35D5" w:rsidRDefault="006A35D5" w:rsidP="00172F8F">
      <w:pPr>
        <w:pStyle w:val="NoSpacing"/>
      </w:pPr>
    </w:p>
    <w:p w:rsidR="00981E73" w:rsidRDefault="00954111" w:rsidP="00172F8F">
      <w:pPr>
        <w:pStyle w:val="NoSpacing"/>
      </w:pPr>
      <w:r>
        <w:rPr>
          <w:noProof/>
        </w:rPr>
        <w:drawing>
          <wp:inline distT="0" distB="0" distL="0" distR="0" wp14:anchorId="03E26591" wp14:editId="1F5F0E5F">
            <wp:extent cx="2095500" cy="75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172F8F">
      <w:pPr>
        <w:pStyle w:val="NoSpacing"/>
      </w:pPr>
    </w:p>
    <w:p w:rsidR="00172F8F" w:rsidRDefault="00172F8F" w:rsidP="00981E73">
      <w:pPr>
        <w:pStyle w:val="NoSpacing"/>
      </w:pPr>
      <w:r>
        <w:t xml:space="preserve">To install first create </w:t>
      </w:r>
      <w:r w:rsidR="00981E73">
        <w:t>a</w:t>
      </w:r>
      <w:r>
        <w:t xml:space="preserve"> MySQL database </w:t>
      </w:r>
      <w:r w:rsidR="00981E73">
        <w:t xml:space="preserve">called group3. Create the two tables; Event and user, found in the database folder. </w:t>
      </w:r>
      <w:r w:rsidR="00AF73F7">
        <w:t xml:space="preserve">These tables are described in the file </w:t>
      </w:r>
      <w:proofErr w:type="gramStart"/>
      <w:r w:rsidR="00AF73F7">
        <w:t>make_table.sql .</w:t>
      </w:r>
      <w:proofErr w:type="gramEnd"/>
    </w:p>
    <w:p w:rsidR="00B35D56" w:rsidRDefault="00B35D56" w:rsidP="00981E73">
      <w:pPr>
        <w:pStyle w:val="NoSpacing"/>
      </w:pPr>
      <w:r>
        <w:t xml:space="preserve">(Where to get MySQL installer </w:t>
      </w:r>
      <w:hyperlink r:id="rId11" w:history="1">
        <w:r>
          <w:rPr>
            <w:rStyle w:val="Hyperlink"/>
          </w:rPr>
          <w:t>https://dev.mysql.com/downloads/installer/</w:t>
        </w:r>
      </w:hyperlink>
      <w:r>
        <w:t>)</w:t>
      </w:r>
    </w:p>
    <w:p w:rsidR="0003221E" w:rsidRDefault="0003221E" w:rsidP="00172F8F">
      <w:pPr>
        <w:pStyle w:val="NoSpacing"/>
      </w:pPr>
    </w:p>
    <w:p w:rsidR="00981E73" w:rsidRDefault="00954111" w:rsidP="00172F8F">
      <w:pPr>
        <w:pStyle w:val="NoSpacing"/>
      </w:pPr>
      <w:r>
        <w:rPr>
          <w:noProof/>
        </w:rPr>
        <w:drawing>
          <wp:inline distT="0" distB="0" distL="0" distR="0" wp14:anchorId="54E7288A" wp14:editId="1AC6D140">
            <wp:extent cx="1419225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73" w:rsidRDefault="00981E73" w:rsidP="00981E73">
      <w:pPr>
        <w:pStyle w:val="NoSpacing"/>
      </w:pPr>
    </w:p>
    <w:p w:rsidR="00954111" w:rsidRDefault="00981E73" w:rsidP="00981E73">
      <w:pPr>
        <w:pStyle w:val="NoSpacing"/>
      </w:pPr>
      <w:r>
        <w:t xml:space="preserve">In the public_html folder are all files and webpages. </w:t>
      </w:r>
    </w:p>
    <w:p w:rsidR="00B35D56" w:rsidRDefault="00B35D56" w:rsidP="00B35D56">
      <w:pPr>
        <w:pStyle w:val="NoSpacing"/>
      </w:pPr>
      <w:r>
        <w:t xml:space="preserve">(Where to get PHP </w:t>
      </w:r>
      <w:hyperlink r:id="rId13" w:history="1">
        <w:r>
          <w:rPr>
            <w:rStyle w:val="Hyperlink"/>
          </w:rPr>
          <w:t>https://www.php.net/downloads.php</w:t>
        </w:r>
      </w:hyperlink>
      <w:r>
        <w:t>)</w:t>
      </w:r>
    </w:p>
    <w:p w:rsidR="00954111" w:rsidRDefault="00954111" w:rsidP="00981E73">
      <w:pPr>
        <w:pStyle w:val="NoSpacing"/>
      </w:pPr>
    </w:p>
    <w:p w:rsidR="00954111" w:rsidRDefault="00954111" w:rsidP="00981E73">
      <w:pPr>
        <w:pStyle w:val="NoSpacing"/>
      </w:pPr>
      <w:r>
        <w:rPr>
          <w:noProof/>
        </w:rPr>
        <w:drawing>
          <wp:inline distT="0" distB="0" distL="0" distR="0" wp14:anchorId="1BD86DF4" wp14:editId="47BCF3CF">
            <wp:extent cx="2981325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981E73">
      <w:pPr>
        <w:pStyle w:val="NoSpacing"/>
      </w:pPr>
    </w:p>
    <w:p w:rsidR="00954111" w:rsidRDefault="00954111" w:rsidP="00954111">
      <w:pPr>
        <w:pStyle w:val="NoSpacing"/>
      </w:pPr>
      <w:r>
        <w:t xml:space="preserve">The additional folder contains all other web pages that are not the index page or login pages. </w:t>
      </w:r>
    </w:p>
    <w:p w:rsidR="00954111" w:rsidRDefault="00954111" w:rsidP="00954111">
      <w:pPr>
        <w:pStyle w:val="NoSpacing"/>
      </w:pPr>
    </w:p>
    <w:p w:rsidR="00954111" w:rsidRDefault="002553E4" w:rsidP="00981E73">
      <w:pPr>
        <w:pStyle w:val="NoSpacing"/>
      </w:pPr>
      <w:r>
        <w:rPr>
          <w:noProof/>
        </w:rPr>
        <w:drawing>
          <wp:inline distT="0" distB="0" distL="0" distR="0" wp14:anchorId="578353A3" wp14:editId="7F165401">
            <wp:extent cx="15811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981E73">
      <w:pPr>
        <w:pStyle w:val="NoSpacing"/>
      </w:pPr>
    </w:p>
    <w:p w:rsidR="00954111" w:rsidRDefault="00981E73" w:rsidP="00981E73">
      <w:pPr>
        <w:pStyle w:val="NoSpacing"/>
      </w:pPr>
      <w:r>
        <w:t xml:space="preserve">The </w:t>
      </w:r>
      <w:r w:rsidR="00AF73F7">
        <w:t xml:space="preserve">scripts are contained in the </w:t>
      </w:r>
      <w:proofErr w:type="spellStart"/>
      <w:r w:rsidR="00AF73F7">
        <w:t>js</w:t>
      </w:r>
      <w:proofErr w:type="spellEnd"/>
      <w:r w:rsidR="00AF73F7">
        <w:t xml:space="preserve"> folder</w:t>
      </w:r>
      <w:r w:rsidR="00954111">
        <w:t>.</w:t>
      </w:r>
    </w:p>
    <w:p w:rsidR="00954111" w:rsidRDefault="00954111" w:rsidP="00981E73">
      <w:pPr>
        <w:pStyle w:val="NoSpacing"/>
      </w:pPr>
    </w:p>
    <w:p w:rsidR="00954111" w:rsidRDefault="00954111" w:rsidP="00981E73">
      <w:pPr>
        <w:pStyle w:val="NoSpacing"/>
      </w:pPr>
      <w:r>
        <w:rPr>
          <w:noProof/>
        </w:rPr>
        <w:drawing>
          <wp:inline distT="0" distB="0" distL="0" distR="0" wp14:anchorId="787DE353" wp14:editId="23A85153">
            <wp:extent cx="1647825" cy="56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981E73">
      <w:pPr>
        <w:pStyle w:val="NoSpacing"/>
      </w:pPr>
    </w:p>
    <w:p w:rsidR="00954111" w:rsidRDefault="00AF73F7" w:rsidP="00981E73">
      <w:pPr>
        <w:pStyle w:val="NoSpacing"/>
      </w:pPr>
      <w:r>
        <w:t xml:space="preserve">the style sheets are contained in the </w:t>
      </w:r>
      <w:r w:rsidR="0075581E">
        <w:t>CSS</w:t>
      </w:r>
      <w:r>
        <w:t xml:space="preserve"> folder. </w:t>
      </w:r>
    </w:p>
    <w:p w:rsidR="00954111" w:rsidRDefault="00954111" w:rsidP="00981E73">
      <w:pPr>
        <w:pStyle w:val="NoSpacing"/>
      </w:pPr>
    </w:p>
    <w:p w:rsidR="00954111" w:rsidRDefault="00954111" w:rsidP="00981E73">
      <w:pPr>
        <w:pStyle w:val="NoSpacing"/>
      </w:pPr>
      <w:r>
        <w:rPr>
          <w:noProof/>
        </w:rPr>
        <w:drawing>
          <wp:inline distT="0" distB="0" distL="0" distR="0" wp14:anchorId="4A5F1524" wp14:editId="68D98448">
            <wp:extent cx="2324100" cy="923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981E73">
      <w:pPr>
        <w:pStyle w:val="NoSpacing"/>
      </w:pP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</w:p>
    <w:p w:rsidR="00B35D56" w:rsidRDefault="00AF73F7" w:rsidP="00B35D56">
      <w:pPr>
        <w:pStyle w:val="NoSpacing"/>
      </w:pPr>
      <w:r>
        <w:lastRenderedPageBreak/>
        <w:t xml:space="preserve">The bootstrap files are in the bootstrap folder. </w:t>
      </w:r>
    </w:p>
    <w:p w:rsidR="00AF73F7" w:rsidRDefault="00B35D56" w:rsidP="00981E73">
      <w:pPr>
        <w:pStyle w:val="NoSpacing"/>
      </w:pPr>
      <w:r>
        <w:t xml:space="preserve">(Where to get bootstrap 4.3.1: </w:t>
      </w:r>
      <w:hyperlink r:id="rId18" w:history="1">
        <w:r w:rsidRPr="00861473">
          <w:rPr>
            <w:rStyle w:val="Hyperlink"/>
          </w:rPr>
          <w:t>https://getbootstrap.com/docs/4.3/getting-started/download/</w:t>
        </w:r>
      </w:hyperlink>
      <w:r>
        <w:t>)</w:t>
      </w:r>
    </w:p>
    <w:p w:rsidR="00954111" w:rsidRDefault="00954111" w:rsidP="00981E73">
      <w:pPr>
        <w:pStyle w:val="NoSpacing"/>
      </w:pPr>
    </w:p>
    <w:p w:rsidR="00AF73F7" w:rsidRDefault="00B35D56" w:rsidP="00981E73">
      <w:pPr>
        <w:pStyle w:val="NoSpacing"/>
      </w:pPr>
      <w:r>
        <w:rPr>
          <w:noProof/>
        </w:rPr>
        <w:drawing>
          <wp:inline distT="0" distB="0" distL="0" distR="0" wp14:anchorId="309057D0" wp14:editId="1AC6BF5B">
            <wp:extent cx="962025" cy="39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  <w:r>
        <w:t>JS files:</w:t>
      </w: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  <w:r>
        <w:rPr>
          <w:noProof/>
        </w:rPr>
        <w:drawing>
          <wp:inline distT="0" distB="0" distL="0" distR="0" wp14:anchorId="7FBEBE28" wp14:editId="255080A9">
            <wp:extent cx="1990725" cy="147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  <w:r>
        <w:t>CSS files:</w:t>
      </w:r>
    </w:p>
    <w:p w:rsidR="00B35D56" w:rsidRDefault="00B35D56" w:rsidP="00981E73">
      <w:pPr>
        <w:pStyle w:val="NoSpacing"/>
      </w:pPr>
    </w:p>
    <w:p w:rsidR="00B35D56" w:rsidRDefault="00B35D56" w:rsidP="00981E73">
      <w:pPr>
        <w:pStyle w:val="NoSpacing"/>
      </w:pPr>
      <w:r>
        <w:rPr>
          <w:noProof/>
        </w:rPr>
        <w:drawing>
          <wp:inline distT="0" distB="0" distL="0" distR="0" wp14:anchorId="25FB5E29" wp14:editId="49CE45C1">
            <wp:extent cx="2105025" cy="2181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1" w:rsidRDefault="00954111" w:rsidP="00981E73">
      <w:pPr>
        <w:pStyle w:val="NoSpacing"/>
      </w:pPr>
    </w:p>
    <w:p w:rsidR="00954111" w:rsidRDefault="00954111" w:rsidP="00981E73">
      <w:pPr>
        <w:pStyle w:val="NoSpacing"/>
      </w:pPr>
      <w:r>
        <w:t>All documentation can be found in the documentation folder</w:t>
      </w:r>
    </w:p>
    <w:p w:rsidR="00954111" w:rsidRDefault="00954111" w:rsidP="00981E73">
      <w:pPr>
        <w:pStyle w:val="NoSpacing"/>
      </w:pPr>
    </w:p>
    <w:p w:rsidR="00981E73" w:rsidRDefault="00954111" w:rsidP="00172F8F">
      <w:pPr>
        <w:pStyle w:val="NoSpacing"/>
      </w:pPr>
      <w:r>
        <w:rPr>
          <w:noProof/>
        </w:rPr>
        <w:drawing>
          <wp:inline distT="0" distB="0" distL="0" distR="0" wp14:anchorId="59AD8333" wp14:editId="3B5ED264">
            <wp:extent cx="2400300" cy="1152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0" w:rsidRDefault="005E4990" w:rsidP="00172F8F">
      <w:pPr>
        <w:pStyle w:val="NoSpacing"/>
      </w:pPr>
    </w:p>
    <w:p w:rsidR="0003221E" w:rsidRPr="0003221E" w:rsidRDefault="0003221E" w:rsidP="00172F8F">
      <w:pPr>
        <w:pStyle w:val="NoSpacing"/>
        <w:rPr>
          <w:b/>
          <w:u w:val="single"/>
        </w:rPr>
      </w:pPr>
      <w:r w:rsidRPr="0003221E">
        <w:rPr>
          <w:b/>
          <w:u w:val="single"/>
        </w:rPr>
        <w:t>GitHub</w:t>
      </w:r>
    </w:p>
    <w:p w:rsidR="0003221E" w:rsidRDefault="002553E4" w:rsidP="00172F8F">
      <w:pPr>
        <w:pStyle w:val="NoSpacing"/>
      </w:pPr>
      <w:hyperlink r:id="rId23" w:history="1">
        <w:r w:rsidR="0003221E">
          <w:rPr>
            <w:rStyle w:val="Hyperlink"/>
          </w:rPr>
          <w:t>https://github.com/Caniscarica/Organized-Planner</w:t>
        </w:r>
      </w:hyperlink>
    </w:p>
    <w:p w:rsidR="00172F8F" w:rsidRDefault="00172F8F" w:rsidP="00172F8F">
      <w:pPr>
        <w:pStyle w:val="NoSpacing"/>
      </w:pPr>
    </w:p>
    <w:p w:rsidR="00172F8F" w:rsidRDefault="00172F8F" w:rsidP="00172F8F">
      <w:pPr>
        <w:pStyle w:val="NoSpacing"/>
      </w:pPr>
    </w:p>
    <w:p w:rsidR="00172F8F" w:rsidRPr="00172F8F" w:rsidRDefault="00172F8F" w:rsidP="00172F8F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353535"/>
          <w:sz w:val="35"/>
          <w:szCs w:val="35"/>
          <w:lang w:eastAsia="en-CA"/>
        </w:rPr>
      </w:pPr>
    </w:p>
    <w:p w:rsidR="00A25A25" w:rsidRDefault="00A25A25"/>
    <w:sectPr w:rsidR="00A25A25" w:rsidSect="00172F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8F"/>
    <w:rsid w:val="0003221E"/>
    <w:rsid w:val="001420BB"/>
    <w:rsid w:val="00151FF8"/>
    <w:rsid w:val="00172F8F"/>
    <w:rsid w:val="002553E4"/>
    <w:rsid w:val="00272281"/>
    <w:rsid w:val="003760D2"/>
    <w:rsid w:val="005E4990"/>
    <w:rsid w:val="006A35D5"/>
    <w:rsid w:val="00710545"/>
    <w:rsid w:val="007403CB"/>
    <w:rsid w:val="0075581E"/>
    <w:rsid w:val="00952EDC"/>
    <w:rsid w:val="00954111"/>
    <w:rsid w:val="00981E73"/>
    <w:rsid w:val="00A25A25"/>
    <w:rsid w:val="00AF73F7"/>
    <w:rsid w:val="00B35D56"/>
    <w:rsid w:val="00BD7F6F"/>
    <w:rsid w:val="00E04B25"/>
    <w:rsid w:val="00F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A553"/>
  <w15:chartTrackingRefBased/>
  <w15:docId w15:val="{BF30EEA5-774A-458D-8DBA-ADD5B0A8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72F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6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D7F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22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37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hp.net/downloads.php" TargetMode="External"/><Relationship Id="rId18" Type="http://schemas.openxmlformats.org/officeDocument/2006/relationships/hyperlink" Target="https://getbootstrap.com/docs/4.3/getting-started/download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hyperlink" Target="https://dev.mysql.com/downloads/installe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etbootstrap.com/docs/4.3/getting-started/download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github.com/Caniscarica/Organized-Plann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php.net/downloads.ph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Kirsten KP [NC]</dc:creator>
  <cp:keywords/>
  <dc:description/>
  <cp:lastModifiedBy>Kirsten Todd</cp:lastModifiedBy>
  <cp:revision>7</cp:revision>
  <dcterms:created xsi:type="dcterms:W3CDTF">2019-11-18T01:02:00Z</dcterms:created>
  <dcterms:modified xsi:type="dcterms:W3CDTF">2019-12-12T01:55:00Z</dcterms:modified>
</cp:coreProperties>
</file>