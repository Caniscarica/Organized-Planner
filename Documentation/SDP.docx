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8755356"/>
        <w:docPartObj>
          <w:docPartGallery w:val="Cover Pages"/>
          <w:docPartUnique/>
        </w:docPartObj>
      </w:sdtPr>
      <w:sdtEndPr>
        <w:rPr>
          <w:rFonts w:eastAsia="Times New Roman"/>
          <w:b/>
          <w:shd w:val="clear" w:color="auto" w:fill="FFFFFF"/>
          <w:lang w:eastAsia="en-CA"/>
        </w:rPr>
      </w:sdtEndPr>
      <w:sdtContent>
        <w:p w14:paraId="07A0609D" w14:textId="44AD4ADC" w:rsidR="009D7B5A" w:rsidRDefault="009D7B5A">
          <w:r>
            <w:rPr>
              <w:noProof/>
            </w:rPr>
            <mc:AlternateContent>
              <mc:Choice Requires="wpg">
                <w:drawing>
                  <wp:anchor distT="0" distB="0" distL="114300" distR="114300" simplePos="0" relativeHeight="251659264" behindDoc="1" locked="0" layoutInCell="1" allowOverlap="1" wp14:anchorId="2EA72E25" wp14:editId="5EA2036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E27024E" w14:textId="7E926BC5" w:rsidR="009D7B5A" w:rsidRDefault="009D7B5A">
                                      <w:pPr>
                                        <w:pStyle w:val="NoSpacing"/>
                                        <w:rPr>
                                          <w:color w:val="FFFFFF" w:themeColor="background1"/>
                                          <w:sz w:val="32"/>
                                          <w:szCs w:val="32"/>
                                        </w:rPr>
                                      </w:pPr>
                                      <w:r>
                                        <w:rPr>
                                          <w:color w:val="FFFFFF" w:themeColor="background1"/>
                                          <w:sz w:val="32"/>
                                          <w:szCs w:val="32"/>
                                        </w:rPr>
                                        <w:t>Group 3</w:t>
                                      </w:r>
                                    </w:p>
                                  </w:sdtContent>
                                </w:sdt>
                                <w:p w14:paraId="3990710F" w14:textId="0D10D631" w:rsidR="009D7B5A" w:rsidRDefault="00D442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D7B5A">
                                        <w:rPr>
                                          <w:caps/>
                                          <w:color w:val="FFFFFF" w:themeColor="background1"/>
                                        </w:rPr>
                                        <w:t>Kirsten</w:t>
                                      </w:r>
                                    </w:sdtContent>
                                  </w:sdt>
                                  <w:r w:rsidR="009D7B5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D7B5A">
                                        <w:rPr>
                                          <w:caps/>
                                          <w:color w:val="FFFFFF" w:themeColor="background1"/>
                                        </w:rPr>
                                        <w:t xml:space="preserve">Ate-jah </w:t>
                                      </w:r>
                                      <w:r w:rsidR="009D7B5A" w:rsidRPr="003271D3">
                                        <w:rPr>
                                          <w:caps/>
                                          <w:color w:val="FFFFFF" w:themeColor="background1"/>
                                        </w:rPr>
                                        <w:t xml:space="preserve">| </w:t>
                                      </w:r>
                                      <w:r w:rsidR="009D7B5A">
                                        <w:rPr>
                                          <w:caps/>
                                          <w:color w:val="FFFFFF" w:themeColor="background1"/>
                                        </w:rPr>
                                        <w:t xml:space="preserve">Mohan </w:t>
                                      </w:r>
                                      <w:r w:rsidR="009D7B5A" w:rsidRPr="00011270">
                                        <w:rPr>
                                          <w:caps/>
                                          <w:color w:val="FFFFFF" w:themeColor="background1"/>
                                        </w:rPr>
                                        <w:t xml:space="preserve">| </w:t>
                                      </w:r>
                                      <w:r w:rsidR="009D7B5A">
                                        <w:rPr>
                                          <w:caps/>
                                          <w:color w:val="FFFFFF" w:themeColor="background1"/>
                                        </w:rPr>
                                        <w:t xml:space="preserve">James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54E16B3" w14:textId="24EB29B6" w:rsidR="009D7B5A" w:rsidRDefault="009D7B5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Software Development Plan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FC9D174" w14:textId="7995D1F2" w:rsidR="009D7B5A" w:rsidRDefault="009D7B5A">
                                      <w:pPr>
                                        <w:pStyle w:val="NoSpacing"/>
                                        <w:spacing w:before="240"/>
                                        <w:rPr>
                                          <w:caps/>
                                          <w:color w:val="44546A" w:themeColor="text2"/>
                                          <w:sz w:val="36"/>
                                          <w:szCs w:val="36"/>
                                        </w:rPr>
                                      </w:pPr>
                                      <w:r>
                                        <w:rPr>
                                          <w:caps/>
                                          <w:color w:val="44546A" w:themeColor="text2"/>
                                          <w:sz w:val="36"/>
                                          <w:szCs w:val="36"/>
                                        </w:rPr>
                                        <w:t>Shannon’s organized planner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A72E25"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E27024E" w14:textId="7E926BC5" w:rsidR="009D7B5A" w:rsidRDefault="009D7B5A">
                                <w:pPr>
                                  <w:pStyle w:val="NoSpacing"/>
                                  <w:rPr>
                                    <w:color w:val="FFFFFF" w:themeColor="background1"/>
                                    <w:sz w:val="32"/>
                                    <w:szCs w:val="32"/>
                                  </w:rPr>
                                </w:pPr>
                                <w:r>
                                  <w:rPr>
                                    <w:color w:val="FFFFFF" w:themeColor="background1"/>
                                    <w:sz w:val="32"/>
                                    <w:szCs w:val="32"/>
                                  </w:rPr>
                                  <w:t>Group 3</w:t>
                                </w:r>
                              </w:p>
                            </w:sdtContent>
                          </w:sdt>
                          <w:p w14:paraId="3990710F" w14:textId="0D10D631" w:rsidR="009D7B5A" w:rsidRDefault="00D442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D7B5A">
                                  <w:rPr>
                                    <w:caps/>
                                    <w:color w:val="FFFFFF" w:themeColor="background1"/>
                                  </w:rPr>
                                  <w:t>Kirsten</w:t>
                                </w:r>
                              </w:sdtContent>
                            </w:sdt>
                            <w:r w:rsidR="009D7B5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D7B5A">
                                  <w:rPr>
                                    <w:caps/>
                                    <w:color w:val="FFFFFF" w:themeColor="background1"/>
                                  </w:rPr>
                                  <w:t xml:space="preserve">Ate-jah </w:t>
                                </w:r>
                                <w:r w:rsidR="009D7B5A" w:rsidRPr="003271D3">
                                  <w:rPr>
                                    <w:caps/>
                                    <w:color w:val="FFFFFF" w:themeColor="background1"/>
                                  </w:rPr>
                                  <w:t xml:space="preserve">| </w:t>
                                </w:r>
                                <w:r w:rsidR="009D7B5A">
                                  <w:rPr>
                                    <w:caps/>
                                    <w:color w:val="FFFFFF" w:themeColor="background1"/>
                                  </w:rPr>
                                  <w:t xml:space="preserve">Mohan </w:t>
                                </w:r>
                                <w:r w:rsidR="009D7B5A" w:rsidRPr="00011270">
                                  <w:rPr>
                                    <w:caps/>
                                    <w:color w:val="FFFFFF" w:themeColor="background1"/>
                                  </w:rPr>
                                  <w:t xml:space="preserve">| </w:t>
                                </w:r>
                                <w:r w:rsidR="009D7B5A">
                                  <w:rPr>
                                    <w:caps/>
                                    <w:color w:val="FFFFFF" w:themeColor="background1"/>
                                  </w:rPr>
                                  <w:t xml:space="preserve">James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54E16B3" w14:textId="24EB29B6" w:rsidR="009D7B5A" w:rsidRDefault="009D7B5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Software Development Plan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FC9D174" w14:textId="7995D1F2" w:rsidR="009D7B5A" w:rsidRDefault="009D7B5A">
                                <w:pPr>
                                  <w:pStyle w:val="NoSpacing"/>
                                  <w:spacing w:before="240"/>
                                  <w:rPr>
                                    <w:caps/>
                                    <w:color w:val="44546A" w:themeColor="text2"/>
                                    <w:sz w:val="36"/>
                                    <w:szCs w:val="36"/>
                                  </w:rPr>
                                </w:pPr>
                                <w:r>
                                  <w:rPr>
                                    <w:caps/>
                                    <w:color w:val="44546A" w:themeColor="text2"/>
                                    <w:sz w:val="36"/>
                                    <w:szCs w:val="36"/>
                                  </w:rPr>
                                  <w:t>Shannon’s organized planner</w:t>
                                </w:r>
                              </w:p>
                            </w:sdtContent>
                          </w:sdt>
                        </w:txbxContent>
                      </v:textbox>
                    </v:shape>
                    <w10:wrap anchorx="page" anchory="page"/>
                  </v:group>
                </w:pict>
              </mc:Fallback>
            </mc:AlternateContent>
          </w:r>
        </w:p>
        <w:p w14:paraId="528CC9D0" w14:textId="08687416" w:rsidR="009D7B5A" w:rsidRDefault="009D7B5A">
          <w:pPr>
            <w:rPr>
              <w:rFonts w:asciiTheme="majorHAnsi" w:eastAsia="Times New Roman" w:hAnsiTheme="majorHAnsi" w:cstheme="majorBidi"/>
              <w:b/>
              <w:color w:val="2F5496" w:themeColor="accent1" w:themeShade="BF"/>
              <w:sz w:val="32"/>
              <w:szCs w:val="32"/>
              <w:shd w:val="clear" w:color="auto" w:fill="FFFFFF"/>
              <w:lang w:eastAsia="en-CA"/>
            </w:rPr>
          </w:pPr>
          <w:r>
            <w:rPr>
              <w:rFonts w:eastAsia="Times New Roman"/>
              <w:b/>
              <w:shd w:val="clear" w:color="auto" w:fill="FFFFFF"/>
              <w:lang w:eastAsia="en-CA"/>
            </w:rPr>
            <w:br w:type="page"/>
          </w:r>
        </w:p>
      </w:sdtContent>
    </w:sdt>
    <w:p w14:paraId="6E2CCEB1" w14:textId="579D8F3C" w:rsidR="00837300" w:rsidRPr="00837300" w:rsidRDefault="00837300" w:rsidP="00837300">
      <w:pPr>
        <w:pStyle w:val="Heading1"/>
        <w:rPr>
          <w:rFonts w:eastAsia="Times New Roman"/>
          <w:b/>
          <w:shd w:val="clear" w:color="auto" w:fill="FFFFFF"/>
          <w:lang w:eastAsia="en-CA"/>
        </w:rPr>
      </w:pPr>
      <w:r w:rsidRPr="00837300">
        <w:rPr>
          <w:rFonts w:eastAsia="Times New Roman"/>
          <w:b/>
          <w:shd w:val="clear" w:color="auto" w:fill="FFFFFF"/>
          <w:lang w:eastAsia="en-CA"/>
        </w:rPr>
        <w:lastRenderedPageBreak/>
        <w:t>Group 3</w:t>
      </w:r>
    </w:p>
    <w:p w14:paraId="48025516" w14:textId="77777777" w:rsidR="00274241" w:rsidRDefault="00837300">
      <w:pPr>
        <w:rPr>
          <w:rFonts w:ascii="Arial" w:eastAsia="Times New Roman" w:hAnsi="Arial" w:cs="Arial"/>
          <w:b/>
          <w:color w:val="000000"/>
          <w:sz w:val="24"/>
          <w:szCs w:val="24"/>
          <w:shd w:val="clear" w:color="auto" w:fill="FFFFFF"/>
          <w:lang w:eastAsia="en-CA"/>
        </w:rPr>
      </w:pPr>
      <w:r>
        <w:rPr>
          <w:noProof/>
        </w:rPr>
        <w:drawing>
          <wp:inline distT="0" distB="0" distL="0" distR="0" wp14:anchorId="682274EF" wp14:editId="3E274817">
            <wp:extent cx="9144000" cy="4680745"/>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F1DD3C0" w14:textId="4E41E16F" w:rsidR="00274241" w:rsidRDefault="00274241"/>
    <w:p w14:paraId="4B4612F6" w14:textId="77777777" w:rsidR="00306953" w:rsidRDefault="00306953" w:rsidP="1499B3C6">
      <w:pPr>
        <w:rPr>
          <w:rFonts w:ascii="Arial" w:eastAsia="Times New Roman" w:hAnsi="Arial" w:cs="Arial"/>
          <w:b/>
          <w:bCs/>
          <w:color w:val="000000" w:themeColor="text1"/>
          <w:sz w:val="24"/>
          <w:szCs w:val="24"/>
          <w:lang w:eastAsia="en-CA"/>
        </w:rPr>
      </w:pPr>
    </w:p>
    <w:p w14:paraId="2D00A1FF" w14:textId="07C0B5D9" w:rsidR="70F9FF22" w:rsidRDefault="70F9FF22" w:rsidP="0AA1F8DF">
      <w:pPr>
        <w:spacing w:after="0" w:line="240" w:lineRule="auto"/>
        <w:rPr>
          <w:rFonts w:ascii="Arial" w:eastAsia="Times New Roman" w:hAnsi="Arial" w:cs="Arial"/>
          <w:b/>
          <w:bCs/>
          <w:color w:val="000000" w:themeColor="text1"/>
          <w:sz w:val="24"/>
          <w:szCs w:val="24"/>
          <w:lang w:eastAsia="en-CA"/>
        </w:rPr>
      </w:pPr>
      <w:r w:rsidRPr="0AA1F8DF">
        <w:rPr>
          <w:rFonts w:ascii="Arial" w:eastAsia="Times New Roman" w:hAnsi="Arial" w:cs="Arial"/>
          <w:b/>
          <w:bCs/>
          <w:color w:val="000000" w:themeColor="text1"/>
          <w:sz w:val="24"/>
          <w:szCs w:val="24"/>
          <w:lang w:eastAsia="en-CA"/>
        </w:rPr>
        <w:br w:type="page"/>
      </w:r>
    </w:p>
    <w:p w14:paraId="205026DC" w14:textId="44DEF736" w:rsidR="3BDCC918" w:rsidRDefault="3BDCC918" w:rsidP="3BDCC918">
      <w:pPr>
        <w:spacing w:after="0" w:line="240" w:lineRule="auto"/>
        <w:jc w:val="center"/>
        <w:rPr>
          <w:b/>
          <w:bCs/>
        </w:rPr>
      </w:pPr>
      <w:r w:rsidRPr="3BDCC918">
        <w:rPr>
          <w:b/>
          <w:bCs/>
        </w:rPr>
        <w:lastRenderedPageBreak/>
        <w:t xml:space="preserve">Risk Mitigation Plan </w:t>
      </w:r>
    </w:p>
    <w:p w14:paraId="3EAFA884" w14:textId="34296622" w:rsidR="70F9FF22" w:rsidRDefault="3BDCC918" w:rsidP="3BDCC918">
      <w:pPr>
        <w:spacing w:after="0" w:line="240" w:lineRule="auto"/>
        <w:jc w:val="center"/>
        <w:rPr>
          <w:b/>
          <w:bCs/>
        </w:rPr>
      </w:pPr>
      <w:r w:rsidRPr="3BDCC918">
        <w:rPr>
          <w:b/>
          <w:bCs/>
        </w:rPr>
        <w:t xml:space="preserve"> </w:t>
      </w:r>
    </w:p>
    <w:p w14:paraId="1A4DCE0C" w14:textId="77777777" w:rsidR="00837300" w:rsidRDefault="00837300" w:rsidP="00837300">
      <w:pPr>
        <w:spacing w:after="0" w:line="240" w:lineRule="auto"/>
        <w:rPr>
          <w:b/>
          <w:bCs/>
        </w:rPr>
      </w:pPr>
    </w:p>
    <w:p w14:paraId="35E6717D" w14:textId="77777777" w:rsidR="00837300" w:rsidRDefault="00837300" w:rsidP="00837300">
      <w:pPr>
        <w:spacing w:after="0" w:line="240" w:lineRule="auto"/>
      </w:pPr>
      <w:r>
        <w:rPr>
          <w:b/>
          <w:bCs/>
        </w:rPr>
        <w:t>Risk:</w:t>
      </w:r>
    </w:p>
    <w:p w14:paraId="649C8BB2" w14:textId="77777777" w:rsidR="00837300" w:rsidRDefault="00837300" w:rsidP="00837300">
      <w:pPr>
        <w:spacing w:before="57" w:after="0" w:line="240" w:lineRule="auto"/>
      </w:pPr>
      <w:r>
        <w:t>Differing levels of programming ability/knowledge of team members.</w:t>
      </w:r>
    </w:p>
    <w:p w14:paraId="64A809D9" w14:textId="77777777" w:rsidR="00837300" w:rsidRPr="00837300" w:rsidRDefault="00837300" w:rsidP="00837300">
      <w:pPr>
        <w:spacing w:before="57" w:after="0" w:line="240" w:lineRule="auto"/>
        <w:rPr>
          <w:rFonts w:ascii="Times New Roman" w:eastAsia="Trebuchet MS" w:hAnsi="Times New Roman" w:cs="Times New Roman"/>
          <w:b/>
          <w:bCs/>
          <w:color w:val="000000"/>
          <w:kern w:val="1"/>
          <w:sz w:val="24"/>
          <w:szCs w:val="24"/>
        </w:rPr>
      </w:pPr>
      <w:r>
        <w:rPr>
          <w:rFonts w:ascii="Times New Roman" w:eastAsia="Trebuchet MS" w:hAnsi="Times New Roman" w:cs="Times New Roman"/>
          <w:b/>
          <w:bCs/>
          <w:color w:val="000000"/>
          <w:kern w:val="1"/>
          <w:sz w:val="24"/>
          <w:szCs w:val="24"/>
        </w:rPr>
        <w:t>Probability:</w:t>
      </w:r>
    </w:p>
    <w:p w14:paraId="1D8EB009" w14:textId="77777777" w:rsidR="00837300" w:rsidRDefault="00837300" w:rsidP="00837300">
      <w:pPr>
        <w:pStyle w:val="Default1LTGliederung1"/>
        <w:spacing w:before="57" w:after="0"/>
        <w:rPr>
          <w:rFonts w:ascii="Times New Roman" w:eastAsia="Trebuchet MS" w:hAnsi="Times New Roman" w:cs="Times New Roman"/>
          <w:b/>
          <w:bCs/>
          <w:color w:val="000000"/>
          <w:sz w:val="24"/>
          <w:szCs w:val="24"/>
        </w:rPr>
      </w:pPr>
      <w:r>
        <w:rPr>
          <w:rFonts w:ascii="Times New Roman" w:eastAsia="Trebuchet MS" w:hAnsi="Times New Roman" w:cs="Times New Roman"/>
          <w:color w:val="000000"/>
          <w:sz w:val="24"/>
          <w:szCs w:val="24"/>
        </w:rPr>
        <w:t>Probability is 100%. During group meetings, it has become apparent that some team members not as proficient computer programmers as others.</w:t>
      </w:r>
    </w:p>
    <w:p w14:paraId="060419D2" w14:textId="04289E53" w:rsidR="00837300" w:rsidRPr="00837300" w:rsidRDefault="3BDCC918" w:rsidP="3BDCC918">
      <w:pPr>
        <w:pStyle w:val="Default1LTGliederung1"/>
        <w:spacing w:before="57" w:after="0"/>
        <w:rPr>
          <w:rFonts w:ascii="Times New Roman" w:eastAsia="Trebuchet MS" w:hAnsi="Times New Roman" w:cs="Times New Roman"/>
          <w:b/>
          <w:bCs/>
          <w:color w:val="000000" w:themeColor="text1"/>
          <w:sz w:val="24"/>
          <w:szCs w:val="24"/>
        </w:rPr>
      </w:pPr>
      <w:r w:rsidRPr="3BDCC918">
        <w:rPr>
          <w:rFonts w:ascii="Times New Roman" w:eastAsia="Trebuchet MS" w:hAnsi="Times New Roman" w:cs="Times New Roman"/>
          <w:b/>
          <w:bCs/>
          <w:color w:val="000000" w:themeColor="text1"/>
          <w:sz w:val="24"/>
          <w:szCs w:val="24"/>
        </w:rPr>
        <w:t>Impact: 4</w:t>
      </w:r>
    </w:p>
    <w:p w14:paraId="665F4AE1" w14:textId="0767A39E" w:rsidR="00837300" w:rsidRDefault="2460A762" w:rsidP="2460A762">
      <w:pPr>
        <w:pStyle w:val="Default1LTGliederung1"/>
        <w:spacing w:before="57" w:after="0"/>
        <w:rPr>
          <w:rFonts w:ascii="Times New Roman" w:eastAsia="Trebuchet MS" w:hAnsi="Times New Roman" w:cs="Times New Roman"/>
          <w:b/>
          <w:bCs/>
          <w:color w:val="000000" w:themeColor="text1"/>
          <w:sz w:val="24"/>
          <w:szCs w:val="24"/>
        </w:rPr>
      </w:pPr>
      <w:r w:rsidRPr="2460A762">
        <w:rPr>
          <w:rFonts w:ascii="Times New Roman" w:eastAsia="Trebuchet MS" w:hAnsi="Times New Roman" w:cs="Times New Roman"/>
          <w:color w:val="000000" w:themeColor="text1"/>
          <w:sz w:val="24"/>
          <w:szCs w:val="24"/>
        </w:rPr>
        <w:t xml:space="preserve">If a team member is assigned a task that they are unable to complete, this will affect successfully meeting project deadlines. This could also result in delivering software that is not fully tested and possibly unstable. </w:t>
      </w:r>
    </w:p>
    <w:p w14:paraId="70C87F6A" w14:textId="77777777" w:rsidR="00837300" w:rsidRPr="00837300" w:rsidRDefault="00837300" w:rsidP="00837300">
      <w:pPr>
        <w:pStyle w:val="Default1LTGliederung1"/>
        <w:spacing w:before="57" w:after="0"/>
        <w:rPr>
          <w:rFonts w:ascii="Times New Roman" w:eastAsia="Trebuchet MS" w:hAnsi="Times New Roman" w:cs="Times New Roman"/>
          <w:b/>
          <w:bCs/>
          <w:color w:val="000000"/>
          <w:sz w:val="24"/>
          <w:szCs w:val="24"/>
        </w:rPr>
      </w:pPr>
      <w:r>
        <w:rPr>
          <w:rFonts w:ascii="Times New Roman" w:eastAsia="Trebuchet MS" w:hAnsi="Times New Roman" w:cs="Times New Roman"/>
          <w:b/>
          <w:bCs/>
          <w:color w:val="000000"/>
          <w:sz w:val="24"/>
          <w:szCs w:val="24"/>
        </w:rPr>
        <w:t>Mitigation:</w:t>
      </w:r>
    </w:p>
    <w:p w14:paraId="56CCF201" w14:textId="77777777" w:rsidR="00837300" w:rsidRDefault="00837300" w:rsidP="00837300">
      <w:pPr>
        <w:pStyle w:val="Default1LTGliederung1"/>
        <w:spacing w:before="57" w:after="0"/>
      </w:pPr>
      <w:r>
        <w:rPr>
          <w:rFonts w:ascii="Times New Roman" w:eastAsia="Trebuchet MS" w:hAnsi="Times New Roman" w:cs="Times New Roman"/>
          <w:color w:val="000000"/>
          <w:sz w:val="24"/>
          <w:szCs w:val="24"/>
        </w:rPr>
        <w:t xml:space="preserve">Assign software development tasks during early project phases. Tasks should also be assigned based on team members strengths. </w:t>
      </w:r>
    </w:p>
    <w:p w14:paraId="0F6CEACE" w14:textId="77777777" w:rsidR="00837300" w:rsidRDefault="00837300" w:rsidP="00837300">
      <w:pPr>
        <w:spacing w:after="0" w:line="240" w:lineRule="auto"/>
      </w:pPr>
    </w:p>
    <w:p w14:paraId="60789D87" w14:textId="77777777" w:rsidR="00837300" w:rsidRDefault="00837300" w:rsidP="00837300">
      <w:pPr>
        <w:spacing w:after="0" w:line="240" w:lineRule="auto"/>
      </w:pPr>
    </w:p>
    <w:p w14:paraId="0E4022D5" w14:textId="77777777" w:rsidR="00837300" w:rsidRDefault="00837300" w:rsidP="00837300">
      <w:pPr>
        <w:spacing w:after="0" w:line="240" w:lineRule="auto"/>
      </w:pPr>
      <w:r>
        <w:rPr>
          <w:b/>
          <w:bCs/>
        </w:rPr>
        <w:t>Risk:</w:t>
      </w:r>
    </w:p>
    <w:p w14:paraId="4D84F03D" w14:textId="77777777" w:rsidR="00837300" w:rsidRDefault="00837300" w:rsidP="00837300">
      <w:pPr>
        <w:spacing w:after="0" w:line="240" w:lineRule="auto"/>
      </w:pPr>
      <w:r>
        <w:t>Client does not approve of finished product.</w:t>
      </w:r>
    </w:p>
    <w:p w14:paraId="00012A1B" w14:textId="77777777" w:rsidR="00837300" w:rsidRPr="00837300" w:rsidRDefault="00837300" w:rsidP="00837300">
      <w:pPr>
        <w:spacing w:after="0" w:line="240" w:lineRule="auto"/>
        <w:rPr>
          <w:rFonts w:ascii="Times New Roman" w:eastAsia="Trebuchet MS" w:hAnsi="Times New Roman" w:cs="Times New Roman"/>
          <w:b/>
          <w:bCs/>
          <w:color w:val="000000"/>
          <w:kern w:val="1"/>
          <w:sz w:val="24"/>
          <w:szCs w:val="24"/>
        </w:rPr>
      </w:pPr>
      <w:r>
        <w:rPr>
          <w:rFonts w:ascii="Times New Roman" w:eastAsia="Trebuchet MS" w:hAnsi="Times New Roman" w:cs="Times New Roman"/>
          <w:b/>
          <w:bCs/>
          <w:color w:val="000000"/>
          <w:kern w:val="1"/>
          <w:sz w:val="24"/>
          <w:szCs w:val="24"/>
        </w:rPr>
        <w:t>Probability:</w:t>
      </w:r>
    </w:p>
    <w:p w14:paraId="47B90E66" w14:textId="77777777" w:rsidR="00837300" w:rsidRDefault="00837300" w:rsidP="00837300">
      <w:pPr>
        <w:spacing w:after="0" w:line="240" w:lineRule="auto"/>
      </w:pPr>
      <w:r>
        <w:t>Low. The group will meet with the client at least twice to discuss project requirements.</w:t>
      </w:r>
    </w:p>
    <w:p w14:paraId="216A2890" w14:textId="0141D1B1" w:rsidR="00837300" w:rsidRPr="00837300" w:rsidRDefault="00837300" w:rsidP="3BDCC918">
      <w:pPr>
        <w:spacing w:after="0" w:line="240" w:lineRule="auto"/>
        <w:rPr>
          <w:rFonts w:ascii="Times New Roman" w:eastAsia="Trebuchet MS" w:hAnsi="Times New Roman" w:cs="Times New Roman"/>
          <w:b/>
          <w:bCs/>
          <w:color w:val="000000" w:themeColor="text1"/>
          <w:sz w:val="24"/>
          <w:szCs w:val="24"/>
        </w:rPr>
      </w:pPr>
      <w:r>
        <w:rPr>
          <w:rFonts w:ascii="Times New Roman" w:eastAsia="Trebuchet MS" w:hAnsi="Times New Roman" w:cs="Times New Roman"/>
          <w:b/>
          <w:bCs/>
          <w:color w:val="000000"/>
          <w:kern w:val="1"/>
          <w:sz w:val="24"/>
          <w:szCs w:val="24"/>
        </w:rPr>
        <w:t>Impact: 3</w:t>
      </w:r>
    </w:p>
    <w:p w14:paraId="00A2E4EC" w14:textId="77777777" w:rsidR="00837300" w:rsidRDefault="00837300" w:rsidP="00837300">
      <w:pPr>
        <w:spacing w:after="0" w:line="240" w:lineRule="auto"/>
      </w:pPr>
      <w:r>
        <w:t>If the client is not satisfied with the finished product, it will limit the usefulness of the software to the client. This may result in the client requesting the product be changed to meet their satisfaction. This would result in countless additional work hours to redesign the software.</w:t>
      </w:r>
    </w:p>
    <w:p w14:paraId="0434E597" w14:textId="77777777" w:rsidR="00837300" w:rsidRDefault="00837300" w:rsidP="00837300">
      <w:pPr>
        <w:spacing w:after="0" w:line="240" w:lineRule="auto"/>
      </w:pPr>
      <w:r>
        <w:rPr>
          <w:rFonts w:ascii="Times New Roman" w:eastAsia="Trebuchet MS" w:hAnsi="Times New Roman" w:cs="Times New Roman"/>
          <w:b/>
          <w:bCs/>
          <w:color w:val="000000"/>
          <w:kern w:val="1"/>
          <w:sz w:val="24"/>
          <w:szCs w:val="24"/>
        </w:rPr>
        <w:t>Mitigation:</w:t>
      </w:r>
    </w:p>
    <w:p w14:paraId="7C5879A4" w14:textId="508D2170" w:rsidR="00837300" w:rsidRDefault="2460A762" w:rsidP="00837300">
      <w:pPr>
        <w:spacing w:after="0" w:line="240" w:lineRule="auto"/>
      </w:pPr>
      <w:r>
        <w:t>As previously stated, the group will meet the client at least twice to discuss design requirements. The group will use these opportunities to ensure both parties have an understanding of project requirements and what the final product features will look like. As well, if at any time during development, if the group feels they are missing data on certain features, the group can request to get in contact with the client through the course instructor to receive clarification.</w:t>
      </w:r>
    </w:p>
    <w:p w14:paraId="693F7F38" w14:textId="77777777" w:rsidR="00837300" w:rsidRDefault="00837300" w:rsidP="00837300">
      <w:pPr>
        <w:spacing w:after="0" w:line="240" w:lineRule="auto"/>
      </w:pPr>
    </w:p>
    <w:p w14:paraId="440084D9" w14:textId="77777777" w:rsidR="00837300" w:rsidRDefault="00837300" w:rsidP="00837300">
      <w:pPr>
        <w:spacing w:after="0" w:line="240" w:lineRule="auto"/>
      </w:pPr>
    </w:p>
    <w:p w14:paraId="62F55C2F" w14:textId="77777777" w:rsidR="00837300" w:rsidRDefault="00837300" w:rsidP="00837300">
      <w:pPr>
        <w:spacing w:after="0" w:line="240" w:lineRule="auto"/>
      </w:pPr>
      <w:r>
        <w:rPr>
          <w:b/>
          <w:bCs/>
        </w:rPr>
        <w:t>Risk:</w:t>
      </w:r>
    </w:p>
    <w:p w14:paraId="79DE71BB" w14:textId="4654E3DF" w:rsidR="00837300" w:rsidRDefault="3BDCC918" w:rsidP="00837300">
      <w:pPr>
        <w:spacing w:after="0" w:line="240" w:lineRule="auto"/>
      </w:pPr>
      <w:r>
        <w:t>Client changes a project requirement.</w:t>
      </w:r>
    </w:p>
    <w:p w14:paraId="65BDFA08" w14:textId="77777777" w:rsidR="00837300" w:rsidRPr="00837300" w:rsidRDefault="00837300" w:rsidP="00837300">
      <w:pPr>
        <w:spacing w:after="0" w:line="240" w:lineRule="auto"/>
        <w:rPr>
          <w:rFonts w:ascii="Times New Roman" w:eastAsia="Trebuchet MS" w:hAnsi="Times New Roman" w:cs="Times New Roman"/>
          <w:b/>
          <w:bCs/>
          <w:color w:val="000000"/>
          <w:kern w:val="1"/>
          <w:sz w:val="24"/>
          <w:szCs w:val="24"/>
        </w:rPr>
      </w:pPr>
      <w:r>
        <w:rPr>
          <w:rFonts w:ascii="Times New Roman" w:eastAsia="Trebuchet MS" w:hAnsi="Times New Roman" w:cs="Times New Roman"/>
          <w:b/>
          <w:bCs/>
          <w:color w:val="000000"/>
          <w:kern w:val="1"/>
          <w:sz w:val="24"/>
          <w:szCs w:val="24"/>
        </w:rPr>
        <w:t>Probability:</w:t>
      </w:r>
    </w:p>
    <w:p w14:paraId="442E02B6" w14:textId="77777777" w:rsidR="00837300" w:rsidRDefault="00837300" w:rsidP="00837300">
      <w:pPr>
        <w:spacing w:after="0" w:line="240" w:lineRule="auto"/>
      </w:pPr>
      <w:r>
        <w:t>Low. The group will meet with the client at least twice and will thoroughly discuss project requirements.</w:t>
      </w:r>
    </w:p>
    <w:p w14:paraId="342AD8FC" w14:textId="0C855946" w:rsidR="00837300" w:rsidRPr="00837300" w:rsidRDefault="00837300" w:rsidP="3BDCC918">
      <w:pPr>
        <w:spacing w:after="0" w:line="240" w:lineRule="auto"/>
        <w:rPr>
          <w:rFonts w:ascii="Times New Roman" w:eastAsia="Trebuchet MS" w:hAnsi="Times New Roman" w:cs="Times New Roman"/>
          <w:b/>
          <w:bCs/>
          <w:color w:val="000000" w:themeColor="text1"/>
          <w:sz w:val="24"/>
          <w:szCs w:val="24"/>
        </w:rPr>
      </w:pPr>
      <w:r>
        <w:rPr>
          <w:rFonts w:ascii="Times New Roman" w:eastAsia="Trebuchet MS" w:hAnsi="Times New Roman" w:cs="Times New Roman"/>
          <w:b/>
          <w:bCs/>
          <w:color w:val="000000"/>
          <w:kern w:val="1"/>
          <w:sz w:val="24"/>
          <w:szCs w:val="24"/>
        </w:rPr>
        <w:t>Impact: 2</w:t>
      </w:r>
    </w:p>
    <w:p w14:paraId="6AD2FF5B" w14:textId="77777777" w:rsidR="00837300" w:rsidRDefault="00837300" w:rsidP="00837300">
      <w:pPr>
        <w:spacing w:after="0" w:line="240" w:lineRule="auto"/>
      </w:pPr>
      <w:r>
        <w:t>The group would have to redesign the software, possibly from scratch. This would add countless additional work hours and/or delay delivery of finished product.</w:t>
      </w:r>
    </w:p>
    <w:p w14:paraId="3B9B2EA9" w14:textId="77777777" w:rsidR="00837300" w:rsidRPr="00837300" w:rsidRDefault="00837300" w:rsidP="00837300">
      <w:pPr>
        <w:spacing w:after="0" w:line="240" w:lineRule="auto"/>
        <w:rPr>
          <w:rFonts w:ascii="Times New Roman" w:eastAsia="Trebuchet MS" w:hAnsi="Times New Roman" w:cs="Times New Roman"/>
          <w:b/>
          <w:bCs/>
          <w:color w:val="000000"/>
          <w:kern w:val="1"/>
          <w:sz w:val="24"/>
          <w:szCs w:val="24"/>
        </w:rPr>
      </w:pPr>
      <w:r>
        <w:rPr>
          <w:rFonts w:ascii="Times New Roman" w:eastAsia="Trebuchet MS" w:hAnsi="Times New Roman" w:cs="Times New Roman"/>
          <w:b/>
          <w:bCs/>
          <w:color w:val="000000"/>
          <w:kern w:val="1"/>
          <w:sz w:val="24"/>
          <w:szCs w:val="24"/>
        </w:rPr>
        <w:t>Mitigation:</w:t>
      </w:r>
    </w:p>
    <w:p w14:paraId="4B59D2C0" w14:textId="77777777" w:rsidR="00837300" w:rsidRDefault="00837300" w:rsidP="00837300">
      <w:pPr>
        <w:pStyle w:val="Default1LTGliederung1"/>
        <w:spacing w:after="0"/>
      </w:pPr>
      <w:r>
        <w:rPr>
          <w:rFonts w:ascii="Times New Roman" w:eastAsia="Trebuchet MS" w:hAnsi="Times New Roman" w:cs="Times New Roman"/>
          <w:color w:val="000000"/>
          <w:sz w:val="24"/>
          <w:szCs w:val="24"/>
        </w:rPr>
        <w:t>The group will use meeting times with the client to discuss thoroughly the project requirements, thereby reducing the possibility that the client will have additional requirements as work on the project progresses.</w:t>
      </w:r>
    </w:p>
    <w:p w14:paraId="4FF6E2EB" w14:textId="77777777" w:rsidR="00837300" w:rsidRDefault="00837300" w:rsidP="00837300">
      <w:pPr>
        <w:spacing w:after="0" w:line="240" w:lineRule="auto"/>
      </w:pPr>
    </w:p>
    <w:p w14:paraId="4D6C4309" w14:textId="77777777" w:rsidR="00837300" w:rsidRDefault="00837300" w:rsidP="00837300">
      <w:pPr>
        <w:spacing w:after="0" w:line="240" w:lineRule="auto"/>
      </w:pPr>
    </w:p>
    <w:p w14:paraId="4D549F2A" w14:textId="77777777" w:rsidR="00837300" w:rsidRDefault="00837300" w:rsidP="00837300">
      <w:pPr>
        <w:spacing w:after="0" w:line="240" w:lineRule="auto"/>
        <w:rPr>
          <w:b/>
          <w:bCs/>
        </w:rPr>
      </w:pPr>
    </w:p>
    <w:p w14:paraId="426AE181" w14:textId="77777777" w:rsidR="00837300" w:rsidRDefault="00837300" w:rsidP="00837300">
      <w:pPr>
        <w:spacing w:after="0" w:line="240" w:lineRule="auto"/>
      </w:pPr>
      <w:r>
        <w:rPr>
          <w:b/>
          <w:bCs/>
        </w:rPr>
        <w:t>Risk:</w:t>
      </w:r>
    </w:p>
    <w:p w14:paraId="1959E423" w14:textId="77777777" w:rsidR="00837300" w:rsidRDefault="00837300" w:rsidP="00837300">
      <w:pPr>
        <w:spacing w:after="0" w:line="240" w:lineRule="auto"/>
      </w:pPr>
      <w:r>
        <w:t>Loss of work hours due to weather related calamities.</w:t>
      </w:r>
    </w:p>
    <w:p w14:paraId="2891D720" w14:textId="77777777" w:rsidR="00837300" w:rsidRDefault="00837300" w:rsidP="00837300">
      <w:pPr>
        <w:spacing w:after="0" w:line="240" w:lineRule="auto"/>
      </w:pPr>
      <w:r>
        <w:rPr>
          <w:b/>
          <w:bCs/>
        </w:rPr>
        <w:t>Probability:</w:t>
      </w:r>
    </w:p>
    <w:p w14:paraId="7DF6BA3E" w14:textId="3FBD98EC" w:rsidR="00837300" w:rsidRDefault="2460A762" w:rsidP="00837300">
      <w:pPr>
        <w:spacing w:after="0" w:line="240" w:lineRule="auto"/>
      </w:pPr>
      <w:r>
        <w:t>Low. Hurricane season for HRM is nearing its end and winter weather should not adversely affect HRM until after project delivery.</w:t>
      </w:r>
    </w:p>
    <w:p w14:paraId="7D53D1A2" w14:textId="318DE3A9" w:rsidR="00837300" w:rsidRPr="00837300" w:rsidRDefault="00837300" w:rsidP="3BDCC918">
      <w:pPr>
        <w:spacing w:after="0" w:line="240" w:lineRule="auto"/>
        <w:rPr>
          <w:rFonts w:ascii="Times New Roman" w:eastAsia="Trebuchet MS" w:hAnsi="Times New Roman" w:cs="Times New Roman"/>
          <w:b/>
          <w:bCs/>
          <w:color w:val="000000" w:themeColor="text1"/>
          <w:sz w:val="24"/>
          <w:szCs w:val="24"/>
        </w:rPr>
      </w:pPr>
      <w:r>
        <w:rPr>
          <w:rFonts w:ascii="Times New Roman" w:eastAsia="Trebuchet MS" w:hAnsi="Times New Roman" w:cs="Times New Roman"/>
          <w:b/>
          <w:bCs/>
          <w:color w:val="000000"/>
          <w:kern w:val="1"/>
          <w:sz w:val="24"/>
          <w:szCs w:val="24"/>
        </w:rPr>
        <w:t>Impact: 2</w:t>
      </w:r>
    </w:p>
    <w:p w14:paraId="139E3076" w14:textId="77777777" w:rsidR="00837300" w:rsidRDefault="00837300" w:rsidP="00837300">
      <w:pPr>
        <w:spacing w:after="0" w:line="240" w:lineRule="auto"/>
      </w:pPr>
      <w:r>
        <w:t xml:space="preserve">Hurricane or winter storms (with or without power outages) can result in lost productivity of the group and individuals. This may be due to missed group meetings, inability to contact group members for assistance on project requirements, or in ability to work on project due to power loss. </w:t>
      </w:r>
    </w:p>
    <w:p w14:paraId="36B5D50B" w14:textId="77777777" w:rsidR="00837300" w:rsidRPr="00837300" w:rsidRDefault="00837300" w:rsidP="00837300">
      <w:pPr>
        <w:spacing w:after="0" w:line="240" w:lineRule="auto"/>
        <w:rPr>
          <w:rFonts w:ascii="Times New Roman" w:eastAsia="Trebuchet MS" w:hAnsi="Times New Roman" w:cs="Times New Roman"/>
          <w:b/>
          <w:bCs/>
          <w:color w:val="000000"/>
          <w:kern w:val="1"/>
          <w:sz w:val="24"/>
          <w:szCs w:val="24"/>
        </w:rPr>
      </w:pPr>
      <w:r>
        <w:rPr>
          <w:rFonts w:ascii="Times New Roman" w:eastAsia="Trebuchet MS" w:hAnsi="Times New Roman" w:cs="Times New Roman"/>
          <w:b/>
          <w:bCs/>
          <w:color w:val="000000"/>
          <w:kern w:val="1"/>
          <w:sz w:val="24"/>
          <w:szCs w:val="24"/>
        </w:rPr>
        <w:t>Mitigation:</w:t>
      </w:r>
    </w:p>
    <w:p w14:paraId="78BAC6FB" w14:textId="48AFC138" w:rsidR="00837300" w:rsidRDefault="2460A762" w:rsidP="2460A762">
      <w:pPr>
        <w:pStyle w:val="Default1LTGliederung1"/>
        <w:spacing w:after="0"/>
        <w:rPr>
          <w:rFonts w:ascii="Times New Roman" w:eastAsia="Trebuchet MS" w:hAnsi="Times New Roman" w:cs="Times New Roman"/>
          <w:color w:val="000000" w:themeColor="text1"/>
          <w:sz w:val="24"/>
          <w:szCs w:val="24"/>
        </w:rPr>
      </w:pPr>
      <w:r w:rsidRPr="2460A762">
        <w:rPr>
          <w:rFonts w:ascii="Times New Roman" w:eastAsia="Trebuchet MS" w:hAnsi="Times New Roman" w:cs="Times New Roman"/>
          <w:color w:val="000000" w:themeColor="text1"/>
          <w:sz w:val="24"/>
          <w:szCs w:val="24"/>
        </w:rPr>
        <w:t>Begin work on the project early, thereby avoiding last minute rush to complete the project, resulting in possibly missing project deadline if there is a weather-related loss of time.</w:t>
      </w:r>
    </w:p>
    <w:p w14:paraId="30709008" w14:textId="77777777" w:rsidR="00837300" w:rsidRDefault="00837300" w:rsidP="00837300">
      <w:pPr>
        <w:pStyle w:val="Default1LTGliederung1"/>
        <w:spacing w:before="200" w:after="0"/>
        <w:rPr>
          <w:rFonts w:ascii="Times New Roman" w:eastAsia="Trebuchet MS" w:hAnsi="Times New Roman" w:cs="Times New Roman"/>
          <w:color w:val="000000"/>
          <w:sz w:val="24"/>
          <w:szCs w:val="24"/>
        </w:rPr>
      </w:pPr>
    </w:p>
    <w:p w14:paraId="69525EB1" w14:textId="77777777" w:rsidR="00837300" w:rsidRDefault="00837300" w:rsidP="00837300">
      <w:pPr>
        <w:pStyle w:val="Default1LTGliederung1"/>
        <w:spacing w:before="200" w:after="0"/>
      </w:pPr>
      <w:r>
        <w:rPr>
          <w:rFonts w:ascii="Times New Roman" w:eastAsia="Trebuchet MS" w:hAnsi="Times New Roman" w:cs="Times New Roman"/>
          <w:b/>
          <w:bCs/>
          <w:color w:val="000000"/>
          <w:sz w:val="24"/>
          <w:szCs w:val="24"/>
        </w:rPr>
        <w:t>Risk:</w:t>
      </w:r>
    </w:p>
    <w:p w14:paraId="180799B3" w14:textId="77777777" w:rsidR="00837300" w:rsidRDefault="00837300" w:rsidP="00837300">
      <w:pPr>
        <w:spacing w:after="0" w:line="240" w:lineRule="auto"/>
      </w:pPr>
      <w:r>
        <w:t>Missed meeting time due to client absence.</w:t>
      </w:r>
    </w:p>
    <w:p w14:paraId="76A022FE" w14:textId="77777777" w:rsidR="00837300" w:rsidRDefault="00837300" w:rsidP="00837300">
      <w:pPr>
        <w:spacing w:after="0" w:line="240" w:lineRule="auto"/>
      </w:pPr>
      <w:r>
        <w:rPr>
          <w:b/>
          <w:bCs/>
        </w:rPr>
        <w:t>Possibility:</w:t>
      </w:r>
    </w:p>
    <w:p w14:paraId="786B6899" w14:textId="77777777" w:rsidR="00837300" w:rsidRDefault="00837300" w:rsidP="00837300">
      <w:pPr>
        <w:spacing w:after="0" w:line="240" w:lineRule="auto"/>
      </w:pPr>
      <w:r>
        <w:t>Unknown. Client is a resident of an assisted living community, and they possibility exists (as with anyone) that there may be unscheduled medical appointments.</w:t>
      </w:r>
    </w:p>
    <w:p w14:paraId="4B98BF60" w14:textId="155C97C1" w:rsidR="00837300" w:rsidRPr="00837300" w:rsidRDefault="00837300" w:rsidP="3BDCC918">
      <w:pPr>
        <w:spacing w:after="0" w:line="240" w:lineRule="auto"/>
        <w:rPr>
          <w:rFonts w:ascii="Times New Roman" w:eastAsia="Trebuchet MS" w:hAnsi="Times New Roman" w:cs="Times New Roman"/>
          <w:b/>
          <w:bCs/>
          <w:color w:val="000000" w:themeColor="text1"/>
          <w:sz w:val="24"/>
          <w:szCs w:val="24"/>
        </w:rPr>
      </w:pPr>
      <w:r>
        <w:rPr>
          <w:rFonts w:ascii="Times New Roman" w:eastAsia="Trebuchet MS" w:hAnsi="Times New Roman" w:cs="Times New Roman"/>
          <w:b/>
          <w:bCs/>
          <w:color w:val="000000"/>
          <w:kern w:val="1"/>
          <w:sz w:val="24"/>
          <w:szCs w:val="24"/>
        </w:rPr>
        <w:t>Impact: 1</w:t>
      </w:r>
    </w:p>
    <w:p w14:paraId="3DF2A137" w14:textId="77777777" w:rsidR="00837300" w:rsidRDefault="00837300" w:rsidP="00837300">
      <w:pPr>
        <w:spacing w:after="0" w:line="240" w:lineRule="auto"/>
      </w:pPr>
      <w:r>
        <w:t xml:space="preserve">Loss of contact with the client during software developed period could result in a finished product that does not meet client requirements/expectations. </w:t>
      </w:r>
    </w:p>
    <w:p w14:paraId="201F7E91" w14:textId="77777777" w:rsidR="00837300" w:rsidRDefault="00837300" w:rsidP="00837300">
      <w:pPr>
        <w:spacing w:after="0" w:line="240" w:lineRule="auto"/>
        <w:rPr>
          <w:rFonts w:ascii="Times New Roman" w:eastAsia="Trebuchet MS" w:hAnsi="Times New Roman" w:cs="Times New Roman"/>
          <w:b/>
          <w:bCs/>
          <w:color w:val="000000"/>
          <w:kern w:val="1"/>
          <w:sz w:val="24"/>
          <w:szCs w:val="24"/>
        </w:rPr>
      </w:pPr>
      <w:r>
        <w:rPr>
          <w:rFonts w:ascii="Times New Roman" w:eastAsia="Trebuchet MS" w:hAnsi="Times New Roman" w:cs="Times New Roman"/>
          <w:b/>
          <w:bCs/>
          <w:color w:val="000000"/>
          <w:kern w:val="1"/>
          <w:sz w:val="24"/>
          <w:szCs w:val="24"/>
        </w:rPr>
        <w:t xml:space="preserve">Mitigation: </w:t>
      </w:r>
    </w:p>
    <w:p w14:paraId="7347545E" w14:textId="77777777" w:rsidR="00837300" w:rsidRPr="00837300" w:rsidRDefault="00837300" w:rsidP="00837300">
      <w:pPr>
        <w:spacing w:after="0" w:line="240" w:lineRule="auto"/>
        <w:rPr>
          <w:rFonts w:ascii="Times New Roman" w:eastAsia="Trebuchet MS" w:hAnsi="Times New Roman" w:cs="Times New Roman"/>
          <w:bCs/>
          <w:color w:val="000000"/>
          <w:kern w:val="1"/>
          <w:sz w:val="24"/>
          <w:szCs w:val="24"/>
        </w:rPr>
      </w:pPr>
      <w:r w:rsidRPr="00837300">
        <w:rPr>
          <w:rFonts w:ascii="Times New Roman" w:eastAsia="Trebuchet MS" w:hAnsi="Times New Roman" w:cs="Times New Roman"/>
          <w:bCs/>
          <w:color w:val="000000"/>
          <w:kern w:val="1"/>
          <w:sz w:val="24"/>
          <w:szCs w:val="24"/>
        </w:rPr>
        <w:t>Find extra time to make up for the meeting</w:t>
      </w:r>
    </w:p>
    <w:p w14:paraId="1A5A0379" w14:textId="0A43FC05" w:rsidR="002B1792" w:rsidRDefault="00837300" w:rsidP="00837300">
      <w:pPr>
        <w:spacing w:after="0" w:line="240" w:lineRule="auto"/>
      </w:pPr>
      <w:r>
        <w:t>|If a meeting time with the client is missed, the group will liaise with course instructor to arrange an alternate meeting time with the client.</w:t>
      </w:r>
    </w:p>
    <w:p w14:paraId="2F8F1A38" w14:textId="4C2F0D72" w:rsidR="00837300" w:rsidRDefault="00837300" w:rsidP="1499B3C6">
      <w:pPr>
        <w:spacing w:after="0" w:line="240" w:lineRule="auto"/>
        <w:rPr>
          <w:rFonts w:ascii="Arial" w:eastAsia="Times New Roman" w:hAnsi="Arial" w:cs="Arial"/>
          <w:b/>
          <w:bCs/>
          <w:color w:val="000000" w:themeColor="text1"/>
          <w:sz w:val="24"/>
          <w:szCs w:val="24"/>
          <w:lang w:eastAsia="en-CA"/>
        </w:rPr>
      </w:pPr>
    </w:p>
    <w:p w14:paraId="1FEDB222" w14:textId="77777777" w:rsidR="00837300" w:rsidRDefault="00837300" w:rsidP="00746D20">
      <w:pPr>
        <w:spacing w:after="0" w:line="240" w:lineRule="auto"/>
        <w:rPr>
          <w:rFonts w:ascii="Arial" w:eastAsia="Times New Roman" w:hAnsi="Arial" w:cs="Arial"/>
          <w:b/>
          <w:color w:val="000000"/>
          <w:sz w:val="24"/>
          <w:szCs w:val="24"/>
          <w:shd w:val="clear" w:color="auto" w:fill="FFFFFF"/>
          <w:lang w:eastAsia="en-CA"/>
        </w:rPr>
      </w:pPr>
    </w:p>
    <w:p w14:paraId="5B13E353"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432D3948"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1C5E6E26"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3DE4AAE3"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2CFF85F6"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114434C2"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626CFD39"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239BA8A6"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456627DE"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571FD1E1"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3A403567"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53DAED60"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4A05DCD3"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2A6D83D3" w14:textId="77777777" w:rsidR="009D7B5A" w:rsidRDefault="009D7B5A" w:rsidP="00746D20">
      <w:pPr>
        <w:spacing w:after="0" w:line="240" w:lineRule="auto"/>
        <w:rPr>
          <w:rFonts w:ascii="Arial" w:eastAsia="Times New Roman" w:hAnsi="Arial" w:cs="Arial"/>
          <w:b/>
          <w:color w:val="000000"/>
          <w:sz w:val="24"/>
          <w:szCs w:val="24"/>
          <w:shd w:val="clear" w:color="auto" w:fill="FFFFFF"/>
          <w:lang w:eastAsia="en-CA"/>
        </w:rPr>
      </w:pPr>
    </w:p>
    <w:p w14:paraId="7AAD67BC" w14:textId="63AE2232" w:rsidR="009D7B5A" w:rsidRDefault="002B1792" w:rsidP="002B1792">
      <w:pPr>
        <w:spacing w:after="0" w:line="240" w:lineRule="auto"/>
        <w:jc w:val="right"/>
        <w:rPr>
          <w:rFonts w:ascii="Arial" w:eastAsia="Times New Roman" w:hAnsi="Arial" w:cs="Arial"/>
          <w:b/>
          <w:color w:val="000000"/>
          <w:sz w:val="24"/>
          <w:szCs w:val="24"/>
          <w:shd w:val="clear" w:color="auto" w:fill="FFFFFF"/>
          <w:lang w:eastAsia="en-CA"/>
        </w:rPr>
      </w:pPr>
      <w:r>
        <w:rPr>
          <w:b/>
          <w:bCs/>
        </w:rPr>
        <w:t xml:space="preserve">* </w:t>
      </w:r>
      <w:r w:rsidRPr="3BDCC918">
        <w:rPr>
          <w:b/>
          <w:bCs/>
        </w:rPr>
        <w:t>impact scale 1-5</w:t>
      </w:r>
    </w:p>
    <w:p w14:paraId="7CD78961" w14:textId="36A14DF5" w:rsidR="00746D20" w:rsidRPr="00274241" w:rsidRDefault="00746D20" w:rsidP="00746D20">
      <w:pPr>
        <w:spacing w:after="0" w:line="240" w:lineRule="auto"/>
        <w:rPr>
          <w:rFonts w:ascii="Times New Roman" w:eastAsia="Times New Roman" w:hAnsi="Times New Roman" w:cs="Times New Roman"/>
          <w:b/>
          <w:sz w:val="24"/>
          <w:szCs w:val="24"/>
          <w:lang w:eastAsia="en-CA"/>
        </w:rPr>
      </w:pPr>
      <w:r w:rsidRPr="00274241">
        <w:rPr>
          <w:rFonts w:ascii="Arial" w:eastAsia="Times New Roman" w:hAnsi="Arial" w:cs="Arial"/>
          <w:b/>
          <w:color w:val="000000"/>
          <w:sz w:val="24"/>
          <w:szCs w:val="24"/>
          <w:shd w:val="clear" w:color="auto" w:fill="FFFFFF"/>
          <w:lang w:eastAsia="en-CA"/>
        </w:rPr>
        <w:lastRenderedPageBreak/>
        <w:t xml:space="preserve">Installation/Maintenance plan </w:t>
      </w:r>
    </w:p>
    <w:p w14:paraId="73BE55EE" w14:textId="77777777" w:rsidR="00746D20" w:rsidRPr="00746D20" w:rsidRDefault="00746D20" w:rsidP="00746D20">
      <w:pPr>
        <w:spacing w:after="0" w:line="240" w:lineRule="auto"/>
        <w:rPr>
          <w:rFonts w:ascii="Times New Roman" w:eastAsia="Times New Roman" w:hAnsi="Times New Roman" w:cs="Times New Roman"/>
          <w:sz w:val="24"/>
          <w:szCs w:val="24"/>
          <w:lang w:eastAsia="en-CA"/>
        </w:rPr>
      </w:pPr>
    </w:p>
    <w:p w14:paraId="67F389DD" w14:textId="4DE24304" w:rsidR="00746D20" w:rsidRPr="00746D20" w:rsidRDefault="32E795AB" w:rsidP="32E795AB">
      <w:pPr>
        <w:spacing w:after="0" w:line="240" w:lineRule="auto"/>
        <w:rPr>
          <w:rFonts w:ascii="Arial" w:eastAsia="Times New Roman" w:hAnsi="Arial" w:cs="Arial"/>
          <w:color w:val="000000" w:themeColor="text1"/>
          <w:lang w:eastAsia="en-CA"/>
        </w:rPr>
      </w:pPr>
      <w:r w:rsidRPr="32E795AB">
        <w:rPr>
          <w:rFonts w:ascii="Arial" w:eastAsia="Times New Roman" w:hAnsi="Arial" w:cs="Arial"/>
          <w:color w:val="000000" w:themeColor="text1"/>
          <w:lang w:eastAsia="en-CA"/>
        </w:rPr>
        <w:t>To install</w:t>
      </w:r>
      <w:r w:rsidR="002B1792">
        <w:rPr>
          <w:rFonts w:ascii="Arial" w:eastAsia="Times New Roman" w:hAnsi="Arial" w:cs="Arial"/>
          <w:color w:val="000000" w:themeColor="text1"/>
          <w:lang w:eastAsia="en-CA"/>
        </w:rPr>
        <w:t xml:space="preserve"> Shannon’s Organized Planner</w:t>
      </w:r>
      <w:r w:rsidRPr="32E795AB">
        <w:rPr>
          <w:rFonts w:ascii="Arial" w:eastAsia="Times New Roman" w:hAnsi="Arial" w:cs="Arial"/>
          <w:color w:val="000000" w:themeColor="text1"/>
          <w:lang w:eastAsia="en-CA"/>
        </w:rPr>
        <w:t xml:space="preserve">, you will need to create a </w:t>
      </w:r>
      <w:r w:rsidR="002B1792">
        <w:rPr>
          <w:rFonts w:ascii="Arial" w:eastAsia="Times New Roman" w:hAnsi="Arial" w:cs="Arial"/>
          <w:color w:val="000000" w:themeColor="text1"/>
          <w:lang w:eastAsia="en-CA"/>
        </w:rPr>
        <w:t>MySQL</w:t>
      </w:r>
      <w:r w:rsidRPr="32E795AB">
        <w:rPr>
          <w:rFonts w:ascii="Arial" w:eastAsia="Times New Roman" w:hAnsi="Arial" w:cs="Arial"/>
          <w:color w:val="000000" w:themeColor="text1"/>
          <w:lang w:eastAsia="en-CA"/>
        </w:rPr>
        <w:t xml:space="preserve"> database on the server. It will have two tables. Event; Id, title, start day, start time, end day, end time, reminder, notes. </w:t>
      </w:r>
      <w:r w:rsidR="00BB0AE2">
        <w:rPr>
          <w:rFonts w:ascii="Arial" w:eastAsia="Times New Roman" w:hAnsi="Arial" w:cs="Arial"/>
          <w:color w:val="000000" w:themeColor="text1"/>
          <w:lang w:eastAsia="en-CA"/>
        </w:rPr>
        <w:t>user</w:t>
      </w:r>
      <w:r w:rsidRPr="32E795AB">
        <w:rPr>
          <w:rFonts w:ascii="Arial" w:eastAsia="Times New Roman" w:hAnsi="Arial" w:cs="Arial"/>
          <w:color w:val="000000" w:themeColor="text1"/>
          <w:lang w:eastAsia="en-CA"/>
        </w:rPr>
        <w:t>; Id,</w:t>
      </w:r>
      <w:r w:rsidR="00BB0AE2">
        <w:rPr>
          <w:rFonts w:ascii="Arial" w:eastAsia="Times New Roman" w:hAnsi="Arial" w:cs="Arial"/>
          <w:color w:val="000000" w:themeColor="text1"/>
          <w:lang w:eastAsia="en-CA"/>
        </w:rPr>
        <w:t xml:space="preserve"> username,</w:t>
      </w:r>
      <w:r w:rsidRPr="32E795AB">
        <w:rPr>
          <w:rFonts w:ascii="Arial" w:eastAsia="Times New Roman" w:hAnsi="Arial" w:cs="Arial"/>
          <w:color w:val="000000" w:themeColor="text1"/>
          <w:lang w:eastAsia="en-CA"/>
        </w:rPr>
        <w:t xml:space="preserve"> email, password. Then upload the source files and the Calendar will function.</w:t>
      </w:r>
      <w:r w:rsidR="009D7B5A">
        <w:rPr>
          <w:rFonts w:ascii="Arial" w:eastAsia="Times New Roman" w:hAnsi="Arial" w:cs="Arial"/>
          <w:color w:val="000000" w:themeColor="text1"/>
          <w:lang w:eastAsia="en-CA"/>
        </w:rPr>
        <w:t xml:space="preserve"> To get an </w:t>
      </w:r>
      <w:r w:rsidR="002B1792">
        <w:rPr>
          <w:rFonts w:ascii="Arial" w:eastAsia="Times New Roman" w:hAnsi="Arial" w:cs="Arial"/>
          <w:color w:val="000000" w:themeColor="text1"/>
          <w:lang w:eastAsia="en-CA"/>
        </w:rPr>
        <w:t>in-depth</w:t>
      </w:r>
      <w:r w:rsidR="009D7B5A">
        <w:rPr>
          <w:rFonts w:ascii="Arial" w:eastAsia="Times New Roman" w:hAnsi="Arial" w:cs="Arial"/>
          <w:color w:val="000000" w:themeColor="text1"/>
          <w:lang w:eastAsia="en-CA"/>
        </w:rPr>
        <w:t xml:space="preserve"> explanation visit the </w:t>
      </w:r>
      <w:r w:rsidR="009D7B5A" w:rsidRPr="009D7B5A">
        <w:rPr>
          <w:rFonts w:ascii="Arial" w:eastAsia="Times New Roman" w:hAnsi="Arial" w:cs="Arial"/>
          <w:i/>
          <w:color w:val="000000" w:themeColor="text1"/>
          <w:lang w:eastAsia="en-CA"/>
        </w:rPr>
        <w:t>Installation and Maintenance Guide</w:t>
      </w:r>
      <w:r w:rsidR="009D7B5A">
        <w:rPr>
          <w:rFonts w:ascii="Arial" w:eastAsia="Times New Roman" w:hAnsi="Arial" w:cs="Arial"/>
          <w:color w:val="000000" w:themeColor="text1"/>
          <w:lang w:eastAsia="en-CA"/>
        </w:rPr>
        <w:t xml:space="preserve">. </w:t>
      </w:r>
    </w:p>
    <w:p w14:paraId="7168A9D8" w14:textId="5E470B71" w:rsidR="00746D20" w:rsidRDefault="00746D20" w:rsidP="32E795AB"/>
    <w:p w14:paraId="5748AAF2" w14:textId="78C19C97" w:rsidR="00746D20" w:rsidRPr="00274241" w:rsidRDefault="00746D20">
      <w:pPr>
        <w:rPr>
          <w:rFonts w:ascii="Arial" w:hAnsi="Arial" w:cs="Arial"/>
          <w:b/>
          <w:sz w:val="23"/>
          <w:szCs w:val="23"/>
          <w:shd w:val="clear" w:color="auto" w:fill="FFFFFF"/>
        </w:rPr>
      </w:pPr>
      <w:r w:rsidRPr="00274241">
        <w:rPr>
          <w:rFonts w:ascii="Arial" w:hAnsi="Arial" w:cs="Arial"/>
          <w:b/>
          <w:sz w:val="23"/>
          <w:szCs w:val="23"/>
          <w:shd w:val="clear" w:color="auto" w:fill="FFFFFF"/>
        </w:rPr>
        <w:t xml:space="preserve">Configuration management plan </w:t>
      </w:r>
    </w:p>
    <w:p w14:paraId="5ED9A01B" w14:textId="2076B8A8" w:rsidR="00A30EA9" w:rsidRDefault="002B1792" w:rsidP="70F9FF22">
      <w:pPr>
        <w:rPr>
          <w:rFonts w:ascii="Arial" w:hAnsi="Arial" w:cs="Arial"/>
          <w:sz w:val="23"/>
          <w:szCs w:val="23"/>
          <w:shd w:val="clear" w:color="auto" w:fill="FFFFFF"/>
        </w:rPr>
      </w:pPr>
      <w:r>
        <w:rPr>
          <w:rFonts w:ascii="Arial" w:hAnsi="Arial" w:cs="Arial"/>
          <w:sz w:val="23"/>
          <w:szCs w:val="23"/>
          <w:shd w:val="clear" w:color="auto" w:fill="FFFFFF"/>
        </w:rPr>
        <w:t xml:space="preserve">We will use </w:t>
      </w:r>
      <w:r w:rsidR="00746D20">
        <w:rPr>
          <w:rFonts w:ascii="Arial" w:hAnsi="Arial" w:cs="Arial"/>
          <w:sz w:val="23"/>
          <w:szCs w:val="23"/>
          <w:shd w:val="clear" w:color="auto" w:fill="FFFFFF"/>
        </w:rPr>
        <w:t xml:space="preserve">local copies on our own pcs and then </w:t>
      </w:r>
      <w:r>
        <w:rPr>
          <w:rFonts w:ascii="Arial" w:hAnsi="Arial" w:cs="Arial"/>
          <w:sz w:val="23"/>
          <w:szCs w:val="23"/>
          <w:shd w:val="clear" w:color="auto" w:fill="FFFFFF"/>
        </w:rPr>
        <w:t xml:space="preserve">have </w:t>
      </w:r>
      <w:r w:rsidR="00746D20">
        <w:rPr>
          <w:rFonts w:ascii="Arial" w:hAnsi="Arial" w:cs="Arial"/>
          <w:sz w:val="23"/>
          <w:szCs w:val="23"/>
          <w:shd w:val="clear" w:color="auto" w:fill="FFFFFF"/>
        </w:rPr>
        <w:t>a separate copy on the server</w:t>
      </w:r>
      <w:r w:rsidR="00837300">
        <w:rPr>
          <w:rFonts w:ascii="Arial" w:hAnsi="Arial" w:cs="Arial"/>
          <w:sz w:val="23"/>
          <w:szCs w:val="23"/>
          <w:shd w:val="clear" w:color="auto" w:fill="FFFFFF"/>
        </w:rPr>
        <w:t xml:space="preserve">. </w:t>
      </w:r>
      <w:r>
        <w:rPr>
          <w:rFonts w:ascii="Arial" w:hAnsi="Arial" w:cs="Arial"/>
          <w:sz w:val="23"/>
          <w:szCs w:val="23"/>
          <w:shd w:val="clear" w:color="auto" w:fill="FFFFFF"/>
        </w:rPr>
        <w:t>We will also u</w:t>
      </w:r>
      <w:r w:rsidR="00BB0AE2">
        <w:rPr>
          <w:rFonts w:ascii="Arial" w:hAnsi="Arial" w:cs="Arial"/>
          <w:sz w:val="23"/>
          <w:szCs w:val="23"/>
          <w:shd w:val="clear" w:color="auto" w:fill="FFFFFF"/>
        </w:rPr>
        <w:t>se GitHub to manage project prototypes.</w:t>
      </w:r>
    </w:p>
    <w:p w14:paraId="494EDF0D" w14:textId="573CFD2C" w:rsidR="002B1792" w:rsidRDefault="002B1792" w:rsidP="002B1792">
      <w:r w:rsidRPr="002B1792">
        <w:rPr>
          <w:b/>
        </w:rPr>
        <w:t>GitHub</w:t>
      </w:r>
      <w:r>
        <w:t xml:space="preserve">: </w:t>
      </w:r>
      <w:hyperlink r:id="rId11" w:history="1">
        <w:r w:rsidRPr="00410D70">
          <w:rPr>
            <w:rStyle w:val="Hyperlink"/>
          </w:rPr>
          <w:t>https://github.com/Caniscarica/Organized-Planner</w:t>
        </w:r>
      </w:hyperlink>
      <w:r>
        <w:t xml:space="preserve"> </w:t>
      </w:r>
    </w:p>
    <w:p w14:paraId="786D6A25" w14:textId="77777777" w:rsidR="00A30EA9" w:rsidRDefault="00A30EA9" w:rsidP="70F9FF22"/>
    <w:p w14:paraId="19052EDA" w14:textId="77777777" w:rsidR="00A30EA9" w:rsidRDefault="00A30EA9" w:rsidP="70F9FF22"/>
    <w:p w14:paraId="01B3AF9E" w14:textId="77777777" w:rsidR="00A30EA9" w:rsidRDefault="00A30EA9" w:rsidP="70F9FF22"/>
    <w:p w14:paraId="1A0B6022" w14:textId="036C2D47" w:rsidR="00A30EA9" w:rsidRDefault="00A30EA9" w:rsidP="70F9FF22"/>
    <w:p w14:paraId="6811A0FB" w14:textId="0759B320" w:rsidR="00D6733F" w:rsidRDefault="00D6733F" w:rsidP="70F9FF22"/>
    <w:p w14:paraId="1739825B" w14:textId="144AAB96" w:rsidR="00D6733F" w:rsidRDefault="00D6733F" w:rsidP="70F9FF22"/>
    <w:p w14:paraId="0FA55AC2" w14:textId="55977FF8" w:rsidR="00D6733F" w:rsidRDefault="00D6733F" w:rsidP="70F9FF22"/>
    <w:p w14:paraId="30152F7A" w14:textId="37CB21C1" w:rsidR="00D6733F" w:rsidRDefault="00D6733F" w:rsidP="70F9FF22"/>
    <w:p w14:paraId="06DAB911" w14:textId="0FFA6D63" w:rsidR="00D6733F" w:rsidRDefault="00D6733F" w:rsidP="70F9FF22"/>
    <w:p w14:paraId="154328E3" w14:textId="4C844F9A" w:rsidR="00D6733F" w:rsidRDefault="00D6733F" w:rsidP="70F9FF22"/>
    <w:p w14:paraId="0AEE9732" w14:textId="7E2B213E" w:rsidR="00D6733F" w:rsidRDefault="00D6733F" w:rsidP="70F9FF22"/>
    <w:p w14:paraId="57A73DAF" w14:textId="45F64DA6" w:rsidR="00D6733F" w:rsidRDefault="00D6733F" w:rsidP="70F9FF22"/>
    <w:p w14:paraId="150DA270" w14:textId="471D60F4" w:rsidR="00D6733F" w:rsidRDefault="00D6733F" w:rsidP="70F9FF22"/>
    <w:p w14:paraId="4D1D484E" w14:textId="776BC61A" w:rsidR="00D6733F" w:rsidRDefault="00D6733F" w:rsidP="70F9FF22"/>
    <w:p w14:paraId="7C9BD79E" w14:textId="01ABB220" w:rsidR="00D6733F" w:rsidRDefault="00D6733F" w:rsidP="70F9FF22"/>
    <w:p w14:paraId="32DD347E" w14:textId="6B338876" w:rsidR="00D6733F" w:rsidRDefault="00D6733F" w:rsidP="70F9FF22"/>
    <w:p w14:paraId="3306FAAC" w14:textId="2DCB703A" w:rsidR="00D6733F" w:rsidRDefault="00D6733F" w:rsidP="70F9FF22"/>
    <w:p w14:paraId="709D2F71" w14:textId="23068ADE" w:rsidR="00D6733F" w:rsidRDefault="00565776" w:rsidP="70F9FF22">
      <w:pPr>
        <w:rPr>
          <w:rFonts w:ascii="Arial" w:hAnsi="Arial" w:cs="Arial"/>
          <w:b/>
          <w:sz w:val="23"/>
          <w:szCs w:val="23"/>
        </w:rPr>
      </w:pPr>
      <w:r w:rsidRPr="00565776">
        <w:rPr>
          <w:rFonts w:ascii="Arial" w:hAnsi="Arial" w:cs="Arial"/>
          <w:b/>
          <w:sz w:val="23"/>
          <w:szCs w:val="23"/>
        </w:rPr>
        <w:lastRenderedPageBreak/>
        <w:t>Proposed standards, procedures, techniques, and tools</w:t>
      </w:r>
    </w:p>
    <w:p w14:paraId="2F0D75A2" w14:textId="43E36CE4" w:rsidR="00340CF4" w:rsidRDefault="00D442E5" w:rsidP="00D442E5">
      <w:pPr>
        <w:pStyle w:val="NoSpacing"/>
        <w:jc w:val="center"/>
        <w:rPr>
          <w:rFonts w:ascii="Arial" w:eastAsiaTheme="minorHAnsi" w:hAnsi="Arial" w:cs="Arial"/>
          <w:b/>
          <w:sz w:val="23"/>
          <w:szCs w:val="23"/>
          <w:lang w:val="en-CA"/>
        </w:rPr>
      </w:pPr>
      <w:r>
        <w:rPr>
          <w:noProof/>
        </w:rPr>
        <w:drawing>
          <wp:inline distT="0" distB="0" distL="0" distR="0" wp14:anchorId="558190FD" wp14:editId="2DDCB0C5">
            <wp:extent cx="8877300" cy="546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77300" cy="5467350"/>
                    </a:xfrm>
                    <a:prstGeom prst="rect">
                      <a:avLst/>
                    </a:prstGeom>
                  </pic:spPr>
                </pic:pic>
              </a:graphicData>
            </a:graphic>
          </wp:inline>
        </w:drawing>
      </w:r>
    </w:p>
    <w:p w14:paraId="06D53AC0" w14:textId="3D3B9C03" w:rsidR="00D442E5" w:rsidRDefault="00D442E5" w:rsidP="004C084D">
      <w:pPr>
        <w:pStyle w:val="NoSpacing"/>
        <w:rPr>
          <w:rFonts w:ascii="Arial" w:eastAsiaTheme="minorHAnsi" w:hAnsi="Arial" w:cs="Arial"/>
          <w:b/>
          <w:sz w:val="23"/>
          <w:szCs w:val="23"/>
          <w:lang w:val="en-CA"/>
        </w:rPr>
      </w:pPr>
    </w:p>
    <w:p w14:paraId="32DCE4C6" w14:textId="5F4156EB" w:rsidR="00D442E5" w:rsidRDefault="00D442E5" w:rsidP="004C084D">
      <w:pPr>
        <w:pStyle w:val="NoSpacing"/>
        <w:rPr>
          <w:rFonts w:ascii="Arial" w:eastAsiaTheme="minorHAnsi" w:hAnsi="Arial" w:cs="Arial"/>
          <w:b/>
          <w:sz w:val="23"/>
          <w:szCs w:val="23"/>
          <w:lang w:val="en-CA"/>
        </w:rPr>
      </w:pPr>
    </w:p>
    <w:p w14:paraId="68B07127" w14:textId="53F1C1B4" w:rsidR="00D442E5" w:rsidRDefault="00D442E5" w:rsidP="004C084D">
      <w:pPr>
        <w:pStyle w:val="NoSpacing"/>
        <w:rPr>
          <w:rFonts w:ascii="Arial" w:eastAsiaTheme="minorHAnsi" w:hAnsi="Arial" w:cs="Arial"/>
          <w:b/>
          <w:sz w:val="23"/>
          <w:szCs w:val="23"/>
          <w:lang w:val="en-CA"/>
        </w:rPr>
      </w:pPr>
    </w:p>
    <w:p w14:paraId="7CA0FCBD" w14:textId="470CE382" w:rsidR="00D442E5" w:rsidRDefault="00D442E5" w:rsidP="004C084D">
      <w:pPr>
        <w:pStyle w:val="NoSpacing"/>
        <w:rPr>
          <w:rFonts w:ascii="Arial" w:eastAsiaTheme="minorHAnsi" w:hAnsi="Arial" w:cs="Arial"/>
          <w:b/>
          <w:sz w:val="23"/>
          <w:szCs w:val="23"/>
          <w:lang w:val="en-CA"/>
        </w:rPr>
      </w:pPr>
    </w:p>
    <w:p w14:paraId="5480CE03" w14:textId="6C6C367C" w:rsidR="00D442E5" w:rsidRDefault="00D442E5" w:rsidP="004C084D">
      <w:pPr>
        <w:pStyle w:val="NoSpacing"/>
        <w:rPr>
          <w:rFonts w:ascii="Arial" w:eastAsiaTheme="minorHAnsi" w:hAnsi="Arial" w:cs="Arial"/>
          <w:b/>
          <w:sz w:val="23"/>
          <w:szCs w:val="23"/>
          <w:lang w:val="en-CA"/>
        </w:rPr>
      </w:pPr>
    </w:p>
    <w:p w14:paraId="0E731462" w14:textId="73BFB199" w:rsidR="00D442E5" w:rsidRDefault="00D442E5" w:rsidP="00D442E5">
      <w:pPr>
        <w:pStyle w:val="NoSpacing"/>
        <w:jc w:val="center"/>
        <w:rPr>
          <w:rFonts w:ascii="Arial" w:eastAsiaTheme="minorHAnsi" w:hAnsi="Arial" w:cs="Arial"/>
          <w:b/>
          <w:sz w:val="23"/>
          <w:szCs w:val="23"/>
          <w:lang w:val="en-CA"/>
        </w:rPr>
      </w:pPr>
      <w:r>
        <w:rPr>
          <w:noProof/>
        </w:rPr>
        <w:lastRenderedPageBreak/>
        <w:drawing>
          <wp:inline distT="0" distB="0" distL="0" distR="0" wp14:anchorId="1294AD0A" wp14:editId="2628740A">
            <wp:extent cx="5143500" cy="4632346"/>
            <wp:effectExtent l="0" t="0" r="0" b="0"/>
            <wp:docPr id="6" name="Picture 6" descr="SDLC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428" cy="4641287"/>
                    </a:xfrm>
                    <a:prstGeom prst="rect">
                      <a:avLst/>
                    </a:prstGeom>
                    <a:noFill/>
                    <a:ln>
                      <a:noFill/>
                    </a:ln>
                  </pic:spPr>
                </pic:pic>
              </a:graphicData>
            </a:graphic>
          </wp:inline>
        </w:drawing>
      </w:r>
    </w:p>
    <w:p w14:paraId="1C0D2103" w14:textId="0A931511" w:rsidR="00D442E5" w:rsidRDefault="00D442E5" w:rsidP="004C084D">
      <w:pPr>
        <w:pStyle w:val="NoSpacing"/>
        <w:rPr>
          <w:rFonts w:ascii="Arial" w:eastAsiaTheme="minorHAnsi" w:hAnsi="Arial" w:cs="Arial"/>
          <w:b/>
          <w:sz w:val="23"/>
          <w:szCs w:val="23"/>
          <w:lang w:val="en-CA"/>
        </w:rPr>
      </w:pPr>
    </w:p>
    <w:p w14:paraId="479BECA4" w14:textId="43D223A6" w:rsidR="00D442E5" w:rsidRDefault="00D442E5" w:rsidP="004C084D">
      <w:pPr>
        <w:pStyle w:val="NoSpacing"/>
        <w:rPr>
          <w:rFonts w:ascii="Arial" w:eastAsiaTheme="minorHAnsi" w:hAnsi="Arial" w:cs="Arial"/>
          <w:b/>
          <w:sz w:val="23"/>
          <w:szCs w:val="23"/>
          <w:lang w:val="en-CA"/>
        </w:rPr>
      </w:pPr>
    </w:p>
    <w:p w14:paraId="6FAE6980" w14:textId="1112374F" w:rsidR="00D442E5" w:rsidRDefault="00D442E5" w:rsidP="004C084D">
      <w:pPr>
        <w:pStyle w:val="NoSpacing"/>
        <w:rPr>
          <w:rFonts w:ascii="Arial" w:eastAsiaTheme="minorHAnsi" w:hAnsi="Arial" w:cs="Arial"/>
          <w:b/>
          <w:sz w:val="23"/>
          <w:szCs w:val="23"/>
          <w:lang w:val="en-CA"/>
        </w:rPr>
      </w:pPr>
    </w:p>
    <w:p w14:paraId="02E08315" w14:textId="7A1164A3" w:rsidR="00D442E5" w:rsidRDefault="00D442E5" w:rsidP="004C084D">
      <w:pPr>
        <w:pStyle w:val="NoSpacing"/>
        <w:rPr>
          <w:rFonts w:ascii="Arial" w:eastAsiaTheme="minorHAnsi" w:hAnsi="Arial" w:cs="Arial"/>
          <w:b/>
          <w:sz w:val="23"/>
          <w:szCs w:val="23"/>
          <w:lang w:val="en-CA"/>
        </w:rPr>
      </w:pPr>
    </w:p>
    <w:p w14:paraId="084EC146" w14:textId="50594ECE" w:rsidR="00D442E5" w:rsidRDefault="00D442E5" w:rsidP="004C084D">
      <w:pPr>
        <w:pStyle w:val="NoSpacing"/>
        <w:rPr>
          <w:rFonts w:ascii="Arial" w:eastAsiaTheme="minorHAnsi" w:hAnsi="Arial" w:cs="Arial"/>
          <w:b/>
          <w:sz w:val="23"/>
          <w:szCs w:val="23"/>
          <w:lang w:val="en-CA"/>
        </w:rPr>
      </w:pPr>
    </w:p>
    <w:p w14:paraId="0D310D68" w14:textId="2DDBF6B8" w:rsidR="00D442E5" w:rsidRDefault="00D442E5" w:rsidP="004C084D">
      <w:pPr>
        <w:pStyle w:val="NoSpacing"/>
        <w:rPr>
          <w:rFonts w:ascii="Arial" w:eastAsiaTheme="minorHAnsi" w:hAnsi="Arial" w:cs="Arial"/>
          <w:b/>
          <w:sz w:val="23"/>
          <w:szCs w:val="23"/>
          <w:lang w:val="en-CA"/>
        </w:rPr>
      </w:pPr>
    </w:p>
    <w:p w14:paraId="59D2F874" w14:textId="77777777" w:rsidR="00D442E5" w:rsidRDefault="00D442E5" w:rsidP="004C084D">
      <w:pPr>
        <w:pStyle w:val="NoSpacing"/>
        <w:rPr>
          <w:rFonts w:ascii="Arial" w:eastAsiaTheme="minorHAnsi" w:hAnsi="Arial" w:cs="Arial"/>
          <w:b/>
          <w:sz w:val="23"/>
          <w:szCs w:val="23"/>
          <w:lang w:val="en-CA"/>
        </w:rPr>
      </w:pPr>
    </w:p>
    <w:p w14:paraId="6ED009B0" w14:textId="77777777" w:rsidR="00D442E5" w:rsidRDefault="00D442E5" w:rsidP="004C084D">
      <w:pPr>
        <w:pStyle w:val="NoSpacing"/>
      </w:pPr>
    </w:p>
    <w:p w14:paraId="1EB0726F" w14:textId="77777777" w:rsidR="00D442E5" w:rsidRDefault="00D442E5" w:rsidP="004C084D">
      <w:pPr>
        <w:pStyle w:val="NoSpacing"/>
      </w:pPr>
    </w:p>
    <w:p w14:paraId="3A054E91" w14:textId="77777777" w:rsidR="00D442E5" w:rsidRDefault="00D442E5" w:rsidP="004C084D">
      <w:pPr>
        <w:pStyle w:val="NoSpacing"/>
      </w:pPr>
    </w:p>
    <w:p w14:paraId="4465903F" w14:textId="77777777" w:rsidR="00D442E5" w:rsidRDefault="00D442E5" w:rsidP="004C084D">
      <w:pPr>
        <w:pStyle w:val="NoSpacing"/>
      </w:pPr>
    </w:p>
    <w:p w14:paraId="5DA541C3" w14:textId="77777777" w:rsidR="00D442E5" w:rsidRDefault="00D442E5" w:rsidP="004C084D">
      <w:pPr>
        <w:pStyle w:val="NoSpacing"/>
      </w:pPr>
    </w:p>
    <w:p w14:paraId="40CCA161" w14:textId="77777777" w:rsidR="00D442E5" w:rsidRDefault="00D442E5" w:rsidP="004C084D">
      <w:pPr>
        <w:pStyle w:val="NoSpacing"/>
      </w:pPr>
    </w:p>
    <w:p w14:paraId="3239ADB5" w14:textId="27D8BCB8" w:rsidR="00340CF4" w:rsidRDefault="00340CF4" w:rsidP="004C084D">
      <w:pPr>
        <w:pStyle w:val="NoSpacing"/>
      </w:pPr>
      <w:bookmarkStart w:id="0" w:name="_GoBack"/>
      <w:bookmarkEnd w:id="0"/>
      <w:r>
        <w:lastRenderedPageBreak/>
        <w:t>Operating system: Windows 10</w:t>
      </w:r>
    </w:p>
    <w:p w14:paraId="5595B41F" w14:textId="01BC5C9D" w:rsidR="004C084D" w:rsidRDefault="004C084D" w:rsidP="004C084D">
      <w:pPr>
        <w:pStyle w:val="NoSpacing"/>
      </w:pPr>
      <w:r>
        <w:t xml:space="preserve">Languages: PHP </w:t>
      </w:r>
      <w:r w:rsidRPr="00F96BC3">
        <w:t>7.2.24</w:t>
      </w:r>
      <w:r>
        <w:t xml:space="preserve"> (install), JavaScript </w:t>
      </w:r>
      <w:r w:rsidRPr="0075581E">
        <w:t>1.7</w:t>
      </w:r>
      <w:r>
        <w:t>, CSS, HTML5</w:t>
      </w:r>
    </w:p>
    <w:p w14:paraId="10C4EAD0" w14:textId="77777777" w:rsidR="004C084D" w:rsidRDefault="004C084D" w:rsidP="004C084D">
      <w:pPr>
        <w:pStyle w:val="NoSpacing"/>
      </w:pPr>
      <w:r>
        <w:t>Frameworks: Boo</w:t>
      </w:r>
      <w:r w:rsidRPr="0075581E">
        <w:rPr>
          <w:rFonts w:cstheme="minorHAnsi"/>
        </w:rPr>
        <w:t xml:space="preserve">tstrap </w:t>
      </w:r>
      <w:r w:rsidRPr="0075581E">
        <w:rPr>
          <w:rFonts w:cstheme="minorHAnsi"/>
          <w:color w:val="000000"/>
        </w:rPr>
        <w:t>4.3.1</w:t>
      </w:r>
      <w:r>
        <w:t xml:space="preserve">, jQuery </w:t>
      </w:r>
      <w:r w:rsidRPr="0075581E">
        <w:t>3.4.1</w:t>
      </w:r>
      <w:r>
        <w:t>, ajax</w:t>
      </w:r>
    </w:p>
    <w:p w14:paraId="01D5F2C1" w14:textId="07CE80E7" w:rsidR="00396AF3" w:rsidRDefault="00396AF3" w:rsidP="70F9FF22">
      <w:pPr>
        <w:rPr>
          <w:rFonts w:ascii="Arial" w:hAnsi="Arial" w:cs="Arial"/>
          <w:b/>
          <w:sz w:val="23"/>
          <w:szCs w:val="23"/>
        </w:rPr>
      </w:pPr>
    </w:p>
    <w:p w14:paraId="1833C689" w14:textId="7DCFB579" w:rsidR="00396AF3" w:rsidRDefault="004C084D" w:rsidP="70F9FF22">
      <w:r>
        <w:t xml:space="preserve">Databases: MySQL </w:t>
      </w:r>
      <w:r w:rsidRPr="00F96BC3">
        <w:t>5.7.28</w:t>
      </w:r>
    </w:p>
    <w:p w14:paraId="7F3BAC93" w14:textId="2F589058" w:rsidR="004C084D" w:rsidRDefault="004C084D" w:rsidP="004C084D">
      <w:pPr>
        <w:pStyle w:val="NoSpacing"/>
      </w:pPr>
      <w:r>
        <w:t>Tables in Database: Event, user</w:t>
      </w:r>
    </w:p>
    <w:p w14:paraId="1FA667F9" w14:textId="69DA5964" w:rsidR="004C084D" w:rsidRDefault="004C084D" w:rsidP="70F9FF22">
      <w:pPr>
        <w:rPr>
          <w:rFonts w:ascii="Arial" w:hAnsi="Arial" w:cs="Arial"/>
          <w:b/>
          <w:sz w:val="23"/>
          <w:szCs w:val="23"/>
        </w:rPr>
      </w:pPr>
      <w:ins w:id="1" w:author="Todd, Kirsten KP [NC]" w:date="2019-11-17T17:59:00Z">
        <w:r>
          <w:rPr>
            <w:noProof/>
          </w:rPr>
          <w:drawing>
            <wp:inline distT="0" distB="0" distL="0" distR="0" wp14:anchorId="118BDCCE" wp14:editId="3DA2832F">
              <wp:extent cx="25050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1276350"/>
                      </a:xfrm>
                      <a:prstGeom prst="rect">
                        <a:avLst/>
                      </a:prstGeom>
                    </pic:spPr>
                  </pic:pic>
                </a:graphicData>
              </a:graphic>
            </wp:inline>
          </w:drawing>
        </w:r>
      </w:ins>
    </w:p>
    <w:p w14:paraId="76918EB4" w14:textId="77777777" w:rsidR="004C084D" w:rsidRDefault="004C084D" w:rsidP="004C084D">
      <w:pPr>
        <w:pStyle w:val="NoSpacing"/>
      </w:pPr>
      <w:r>
        <w:t>Event</w:t>
      </w:r>
    </w:p>
    <w:p w14:paraId="491C7A63" w14:textId="77777777" w:rsidR="004C084D" w:rsidRDefault="004C084D" w:rsidP="004C084D">
      <w:pPr>
        <w:pStyle w:val="NoSpacing"/>
      </w:pPr>
      <w:r>
        <w:t xml:space="preserve">Key: </w:t>
      </w:r>
      <w:proofErr w:type="spellStart"/>
      <w:r>
        <w:t>EventID</w:t>
      </w:r>
      <w:proofErr w:type="spellEnd"/>
    </w:p>
    <w:p w14:paraId="6490107D" w14:textId="77777777" w:rsidR="004C084D" w:rsidRDefault="004C084D" w:rsidP="004C084D">
      <w:pPr>
        <w:pStyle w:val="NoSpacing"/>
      </w:pPr>
      <w:r>
        <w:rPr>
          <w:noProof/>
        </w:rPr>
        <w:drawing>
          <wp:inline distT="0" distB="0" distL="0" distR="0" wp14:anchorId="2E848E34" wp14:editId="2E502274">
            <wp:extent cx="523875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1647825"/>
                    </a:xfrm>
                    <a:prstGeom prst="rect">
                      <a:avLst/>
                    </a:prstGeom>
                  </pic:spPr>
                </pic:pic>
              </a:graphicData>
            </a:graphic>
          </wp:inline>
        </w:drawing>
      </w:r>
    </w:p>
    <w:p w14:paraId="05D5742A" w14:textId="77777777" w:rsidR="004C084D" w:rsidRDefault="004C084D" w:rsidP="004C084D">
      <w:pPr>
        <w:pStyle w:val="NoSpacing"/>
      </w:pPr>
    </w:p>
    <w:p w14:paraId="68D6202F" w14:textId="77777777" w:rsidR="004C084D" w:rsidRDefault="004C084D" w:rsidP="004C084D">
      <w:pPr>
        <w:pStyle w:val="NoSpacing"/>
      </w:pPr>
      <w:r>
        <w:t>User</w:t>
      </w:r>
    </w:p>
    <w:p w14:paraId="799D9C5D" w14:textId="77777777" w:rsidR="004C084D" w:rsidRDefault="004C084D" w:rsidP="004C084D">
      <w:pPr>
        <w:pStyle w:val="NoSpacing"/>
      </w:pPr>
      <w:r>
        <w:t>Key: id</w:t>
      </w:r>
    </w:p>
    <w:p w14:paraId="78A44EE8" w14:textId="4739BF90" w:rsidR="004C084D" w:rsidRPr="00565776" w:rsidRDefault="004C084D" w:rsidP="70F9FF22">
      <w:pPr>
        <w:rPr>
          <w:rFonts w:ascii="Arial" w:hAnsi="Arial" w:cs="Arial"/>
          <w:b/>
          <w:sz w:val="23"/>
          <w:szCs w:val="23"/>
        </w:rPr>
      </w:pPr>
      <w:r>
        <w:rPr>
          <w:noProof/>
        </w:rPr>
        <w:drawing>
          <wp:inline distT="0" distB="0" distL="0" distR="0" wp14:anchorId="0D76C95D" wp14:editId="2117A44B">
            <wp:extent cx="51625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1200150"/>
                    </a:xfrm>
                    <a:prstGeom prst="rect">
                      <a:avLst/>
                    </a:prstGeom>
                  </pic:spPr>
                </pic:pic>
              </a:graphicData>
            </a:graphic>
          </wp:inline>
        </w:drawing>
      </w:r>
    </w:p>
    <w:sectPr w:rsidR="004C084D" w:rsidRPr="00565776" w:rsidSect="009D7B5A">
      <w:pgSz w:w="15840" w:h="12240"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17975"/>
    <w:multiLevelType w:val="hybridMultilevel"/>
    <w:tmpl w:val="978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20"/>
    <w:rsid w:val="00095960"/>
    <w:rsid w:val="00117FE2"/>
    <w:rsid w:val="00153F0A"/>
    <w:rsid w:val="001603CA"/>
    <w:rsid w:val="00167473"/>
    <w:rsid w:val="001701F6"/>
    <w:rsid w:val="0017405C"/>
    <w:rsid w:val="00175EFF"/>
    <w:rsid w:val="00186ACE"/>
    <w:rsid w:val="001A49E6"/>
    <w:rsid w:val="001D746B"/>
    <w:rsid w:val="0022137A"/>
    <w:rsid w:val="00243376"/>
    <w:rsid w:val="00267738"/>
    <w:rsid w:val="00274241"/>
    <w:rsid w:val="00294196"/>
    <w:rsid w:val="002B1792"/>
    <w:rsid w:val="00306953"/>
    <w:rsid w:val="00335B6B"/>
    <w:rsid w:val="00340CF4"/>
    <w:rsid w:val="00396AF3"/>
    <w:rsid w:val="00430B93"/>
    <w:rsid w:val="004A0210"/>
    <w:rsid w:val="004C084D"/>
    <w:rsid w:val="004C3394"/>
    <w:rsid w:val="00565776"/>
    <w:rsid w:val="005D47A1"/>
    <w:rsid w:val="006439B6"/>
    <w:rsid w:val="00657263"/>
    <w:rsid w:val="006632E1"/>
    <w:rsid w:val="0067072B"/>
    <w:rsid w:val="006F30CA"/>
    <w:rsid w:val="00733764"/>
    <w:rsid w:val="00746D20"/>
    <w:rsid w:val="007F13FE"/>
    <w:rsid w:val="007F2366"/>
    <w:rsid w:val="008007B2"/>
    <w:rsid w:val="00837300"/>
    <w:rsid w:val="0085638C"/>
    <w:rsid w:val="00874686"/>
    <w:rsid w:val="008F1FCA"/>
    <w:rsid w:val="0097120E"/>
    <w:rsid w:val="009808B0"/>
    <w:rsid w:val="0099014F"/>
    <w:rsid w:val="009B5AAF"/>
    <w:rsid w:val="009C49C7"/>
    <w:rsid w:val="009D7B5A"/>
    <w:rsid w:val="009D7CD4"/>
    <w:rsid w:val="00A30EA9"/>
    <w:rsid w:val="00A65BFF"/>
    <w:rsid w:val="00B27194"/>
    <w:rsid w:val="00B51A34"/>
    <w:rsid w:val="00BB0AE2"/>
    <w:rsid w:val="00BE095C"/>
    <w:rsid w:val="00BF20FF"/>
    <w:rsid w:val="00C90ABD"/>
    <w:rsid w:val="00CC5D1E"/>
    <w:rsid w:val="00CE4CDE"/>
    <w:rsid w:val="00D22520"/>
    <w:rsid w:val="00D442E5"/>
    <w:rsid w:val="00D6733F"/>
    <w:rsid w:val="00E34E34"/>
    <w:rsid w:val="00EC293F"/>
    <w:rsid w:val="00EE4E72"/>
    <w:rsid w:val="00EF7F1C"/>
    <w:rsid w:val="00FD4FE7"/>
    <w:rsid w:val="00FE32D6"/>
    <w:rsid w:val="0AA1F8DF"/>
    <w:rsid w:val="1499B3C6"/>
    <w:rsid w:val="2460A762"/>
    <w:rsid w:val="32E795AB"/>
    <w:rsid w:val="3BDCC918"/>
    <w:rsid w:val="6D498D21"/>
    <w:rsid w:val="70F9FF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C8E3"/>
  <w15:chartTrackingRefBased/>
  <w15:docId w15:val="{4C1FB7EE-64D9-4818-9508-2C4A5D0D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D2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274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241"/>
    <w:rPr>
      <w:rFonts w:ascii="Segoe UI" w:hAnsi="Segoe UI" w:cs="Segoe UI"/>
      <w:sz w:val="18"/>
      <w:szCs w:val="18"/>
    </w:rPr>
  </w:style>
  <w:style w:type="character" w:customStyle="1" w:styleId="Heading1Char">
    <w:name w:val="Heading 1 Char"/>
    <w:basedOn w:val="DefaultParagraphFont"/>
    <w:link w:val="Heading1"/>
    <w:uiPriority w:val="9"/>
    <w:rsid w:val="00837300"/>
    <w:rPr>
      <w:rFonts w:asciiTheme="majorHAnsi" w:eastAsiaTheme="majorEastAsia" w:hAnsiTheme="majorHAnsi" w:cstheme="majorBidi"/>
      <w:color w:val="2F5496" w:themeColor="accent1" w:themeShade="BF"/>
      <w:sz w:val="32"/>
      <w:szCs w:val="32"/>
    </w:rPr>
  </w:style>
  <w:style w:type="paragraph" w:customStyle="1" w:styleId="Default1LTGliederung1">
    <w:name w:val="Default 1~LT~Gliederung 1"/>
    <w:rsid w:val="00837300"/>
    <w:pPr>
      <w:widowControl w:val="0"/>
      <w:suppressAutoHyphens/>
      <w:autoSpaceDE w:val="0"/>
      <w:spacing w:after="283" w:line="240" w:lineRule="auto"/>
    </w:pPr>
    <w:rPr>
      <w:rFonts w:ascii="Arial" w:eastAsia="Arial" w:hAnsi="Arial" w:cs="Arial"/>
      <w:color w:val="404040"/>
      <w:kern w:val="1"/>
      <w:sz w:val="36"/>
      <w:szCs w:val="36"/>
      <w:lang w:eastAsia="hi-IN" w:bidi="hi-IN"/>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072B"/>
    <w:pPr>
      <w:ind w:left="720"/>
      <w:contextualSpacing/>
    </w:pPr>
  </w:style>
  <w:style w:type="paragraph" w:styleId="NoSpacing">
    <w:name w:val="No Spacing"/>
    <w:link w:val="NoSpacingChar"/>
    <w:uiPriority w:val="1"/>
    <w:qFormat/>
    <w:rsid w:val="009D7B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7B5A"/>
    <w:rPr>
      <w:rFonts w:eastAsiaTheme="minorEastAsia"/>
      <w:lang w:val="en-US"/>
    </w:rPr>
  </w:style>
  <w:style w:type="character" w:styleId="Hyperlink">
    <w:name w:val="Hyperlink"/>
    <w:basedOn w:val="DefaultParagraphFont"/>
    <w:uiPriority w:val="99"/>
    <w:unhideWhenUsed/>
    <w:rsid w:val="002B1792"/>
    <w:rPr>
      <w:color w:val="0563C1" w:themeColor="hyperlink"/>
      <w:u w:val="single"/>
    </w:rPr>
  </w:style>
  <w:style w:type="character" w:styleId="UnresolvedMention">
    <w:name w:val="Unresolved Mention"/>
    <w:basedOn w:val="DefaultParagraphFont"/>
    <w:uiPriority w:val="99"/>
    <w:semiHidden/>
    <w:unhideWhenUsed/>
    <w:rsid w:val="002B1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96314">
      <w:bodyDiv w:val="1"/>
      <w:marLeft w:val="0"/>
      <w:marRight w:val="0"/>
      <w:marTop w:val="0"/>
      <w:marBottom w:val="0"/>
      <w:divBdr>
        <w:top w:val="none" w:sz="0" w:space="0" w:color="auto"/>
        <w:left w:val="none" w:sz="0" w:space="0" w:color="auto"/>
        <w:bottom w:val="none" w:sz="0" w:space="0" w:color="auto"/>
        <w:right w:val="none" w:sz="0" w:space="0" w:color="auto"/>
      </w:divBdr>
    </w:div>
    <w:div w:id="6585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github.com/Caniscarica/Organized-Planne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D9575A-3E06-41D3-B414-B65DBAFD423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F00AD500-3897-428F-9CD6-883FBA0D196C}">
      <dgm:prSet phldrT="[Text]"/>
      <dgm:spPr>
        <a:solidFill>
          <a:schemeClr val="accent2"/>
        </a:solidFill>
      </dgm:spPr>
      <dgm:t>
        <a:bodyPr/>
        <a:lstStyle/>
        <a:p>
          <a:pPr algn="ctr"/>
          <a:r>
            <a:rPr lang="en-CA"/>
            <a:t>Kirsten </a:t>
          </a:r>
        </a:p>
        <a:p>
          <a:pPr algn="ctr"/>
          <a:r>
            <a:rPr lang="en-CA"/>
            <a:t> Server Side Developer </a:t>
          </a:r>
        </a:p>
      </dgm:t>
    </dgm:pt>
    <dgm:pt modelId="{AFC064B1-388E-42C4-9F58-1B99713C6DC1}" type="parTrans" cxnId="{33367EA2-40DD-41CD-A14E-612A30C0EC71}">
      <dgm:prSet/>
      <dgm:spPr/>
      <dgm:t>
        <a:bodyPr/>
        <a:lstStyle/>
        <a:p>
          <a:endParaRPr lang="en-CA"/>
        </a:p>
      </dgm:t>
    </dgm:pt>
    <dgm:pt modelId="{A8EE007B-B33E-4229-BAF1-16F9312AD7CA}" type="sibTrans" cxnId="{33367EA2-40DD-41CD-A14E-612A30C0EC71}">
      <dgm:prSet/>
      <dgm:spPr/>
      <dgm:t>
        <a:bodyPr/>
        <a:lstStyle/>
        <a:p>
          <a:endParaRPr lang="en-CA"/>
        </a:p>
      </dgm:t>
    </dgm:pt>
    <dgm:pt modelId="{25FD4120-8218-4D85-973E-69509CE3C32D}">
      <dgm:prSet phldrT="[Text]"/>
      <dgm:spPr/>
      <dgm:t>
        <a:bodyPr/>
        <a:lstStyle/>
        <a:p>
          <a:r>
            <a:rPr lang="en-CA"/>
            <a:t>Ate-jah </a:t>
          </a:r>
        </a:p>
        <a:p>
          <a:r>
            <a:rPr lang="en-CA"/>
            <a:t> Server Side Developer</a:t>
          </a:r>
        </a:p>
      </dgm:t>
    </dgm:pt>
    <dgm:pt modelId="{6991E32A-D5E3-4DBF-84DE-4A9EFB255A96}" type="parTrans" cxnId="{62EC35BA-4D77-4ED0-B3D4-1D0FDD6A917A}">
      <dgm:prSet/>
      <dgm:spPr/>
      <dgm:t>
        <a:bodyPr/>
        <a:lstStyle/>
        <a:p>
          <a:endParaRPr lang="en-CA"/>
        </a:p>
      </dgm:t>
    </dgm:pt>
    <dgm:pt modelId="{22AF9346-7EA2-4F5D-AC8C-8446A32D7C6D}" type="sibTrans" cxnId="{62EC35BA-4D77-4ED0-B3D4-1D0FDD6A917A}">
      <dgm:prSet/>
      <dgm:spPr/>
      <dgm:t>
        <a:bodyPr/>
        <a:lstStyle/>
        <a:p>
          <a:endParaRPr lang="en-CA"/>
        </a:p>
      </dgm:t>
    </dgm:pt>
    <dgm:pt modelId="{E98AC39D-D0A2-44B3-A1F3-BB6AFD635619}">
      <dgm:prSet phldrT="[Text]"/>
      <dgm:spPr/>
      <dgm:t>
        <a:bodyPr/>
        <a:lstStyle/>
        <a:p>
          <a:r>
            <a:rPr lang="en-CA"/>
            <a:t>Mohan </a:t>
          </a:r>
        </a:p>
        <a:p>
          <a:r>
            <a:rPr lang="en-CA"/>
            <a:t> Back End Developer / Specialist</a:t>
          </a:r>
        </a:p>
      </dgm:t>
    </dgm:pt>
    <dgm:pt modelId="{E5526C25-0D5F-4A30-ACDE-1B51122661EE}" type="parTrans" cxnId="{E0138633-68CB-4584-88C1-8B8385DD2591}">
      <dgm:prSet/>
      <dgm:spPr/>
      <dgm:t>
        <a:bodyPr/>
        <a:lstStyle/>
        <a:p>
          <a:endParaRPr lang="en-CA"/>
        </a:p>
      </dgm:t>
    </dgm:pt>
    <dgm:pt modelId="{FD4938FE-0D7D-4E7A-BA92-D28C9BCCB606}" type="sibTrans" cxnId="{E0138633-68CB-4584-88C1-8B8385DD2591}">
      <dgm:prSet/>
      <dgm:spPr/>
      <dgm:t>
        <a:bodyPr/>
        <a:lstStyle/>
        <a:p>
          <a:endParaRPr lang="en-CA"/>
        </a:p>
      </dgm:t>
    </dgm:pt>
    <dgm:pt modelId="{2B8D75C6-ACCB-461D-896A-439D267BF657}">
      <dgm:prSet phldrT="[Text]"/>
      <dgm:spPr/>
      <dgm:t>
        <a:bodyPr/>
        <a:lstStyle/>
        <a:p>
          <a:r>
            <a:rPr lang="en-CA"/>
            <a:t>James </a:t>
          </a:r>
        </a:p>
        <a:p>
          <a:r>
            <a:rPr lang="en-CA"/>
            <a:t>Front End Developer </a:t>
          </a:r>
        </a:p>
      </dgm:t>
    </dgm:pt>
    <dgm:pt modelId="{F152CB2E-366F-408E-AEEE-584897E87D54}" type="parTrans" cxnId="{839F0717-FA4F-4E05-81D6-2A754DF43741}">
      <dgm:prSet/>
      <dgm:spPr/>
      <dgm:t>
        <a:bodyPr/>
        <a:lstStyle/>
        <a:p>
          <a:endParaRPr lang="en-CA"/>
        </a:p>
      </dgm:t>
    </dgm:pt>
    <dgm:pt modelId="{B8BA3522-09B4-444F-9F24-02AD42CCEA57}" type="sibTrans" cxnId="{839F0717-FA4F-4E05-81D6-2A754DF43741}">
      <dgm:prSet/>
      <dgm:spPr/>
      <dgm:t>
        <a:bodyPr/>
        <a:lstStyle/>
        <a:p>
          <a:endParaRPr lang="en-CA"/>
        </a:p>
      </dgm:t>
    </dgm:pt>
    <dgm:pt modelId="{D4BD0824-F2E2-481E-AD87-977681156DD8}" type="pres">
      <dgm:prSet presAssocID="{6AD9575A-3E06-41D3-B414-B65DBAFD4232}" presName="hierChild1" presStyleCnt="0">
        <dgm:presLayoutVars>
          <dgm:orgChart val="1"/>
          <dgm:chPref val="1"/>
          <dgm:dir/>
          <dgm:animOne val="branch"/>
          <dgm:animLvl val="lvl"/>
          <dgm:resizeHandles/>
        </dgm:presLayoutVars>
      </dgm:prSet>
      <dgm:spPr/>
    </dgm:pt>
    <dgm:pt modelId="{6EFE45C7-A515-47D9-973F-D468D929FE4D}" type="pres">
      <dgm:prSet presAssocID="{F00AD500-3897-428F-9CD6-883FBA0D196C}" presName="hierRoot1" presStyleCnt="0">
        <dgm:presLayoutVars>
          <dgm:hierBranch val="init"/>
        </dgm:presLayoutVars>
      </dgm:prSet>
      <dgm:spPr/>
    </dgm:pt>
    <dgm:pt modelId="{640FA424-FDBF-4673-8598-DBD0A1102713}" type="pres">
      <dgm:prSet presAssocID="{F00AD500-3897-428F-9CD6-883FBA0D196C}" presName="rootComposite1" presStyleCnt="0"/>
      <dgm:spPr/>
    </dgm:pt>
    <dgm:pt modelId="{283263AC-D020-40F8-957E-FC9DEC54BA42}" type="pres">
      <dgm:prSet presAssocID="{F00AD500-3897-428F-9CD6-883FBA0D196C}" presName="rootText1" presStyleLbl="node0" presStyleIdx="0" presStyleCnt="1">
        <dgm:presLayoutVars>
          <dgm:chPref val="3"/>
        </dgm:presLayoutVars>
      </dgm:prSet>
      <dgm:spPr/>
    </dgm:pt>
    <dgm:pt modelId="{2FCB6A76-DF6F-411D-B00B-FD5C1C2AA032}" type="pres">
      <dgm:prSet presAssocID="{F00AD500-3897-428F-9CD6-883FBA0D196C}" presName="rootConnector1" presStyleLbl="node1" presStyleIdx="0" presStyleCnt="0"/>
      <dgm:spPr/>
    </dgm:pt>
    <dgm:pt modelId="{7AAD7B86-C568-4545-87C3-432803327CC6}" type="pres">
      <dgm:prSet presAssocID="{F00AD500-3897-428F-9CD6-883FBA0D196C}" presName="hierChild2" presStyleCnt="0"/>
      <dgm:spPr/>
    </dgm:pt>
    <dgm:pt modelId="{32FDDADE-1F7B-4F76-8434-6D91A84BA55A}" type="pres">
      <dgm:prSet presAssocID="{6991E32A-D5E3-4DBF-84DE-4A9EFB255A96}" presName="Name37" presStyleLbl="parChTrans1D2" presStyleIdx="0" presStyleCnt="3"/>
      <dgm:spPr/>
    </dgm:pt>
    <dgm:pt modelId="{258D6EF9-4F49-431F-AD08-5F1CAC71DE76}" type="pres">
      <dgm:prSet presAssocID="{25FD4120-8218-4D85-973E-69509CE3C32D}" presName="hierRoot2" presStyleCnt="0">
        <dgm:presLayoutVars>
          <dgm:hierBranch val="init"/>
        </dgm:presLayoutVars>
      </dgm:prSet>
      <dgm:spPr/>
    </dgm:pt>
    <dgm:pt modelId="{2CB582AA-38E8-457C-81CC-D17B2B6F6E99}" type="pres">
      <dgm:prSet presAssocID="{25FD4120-8218-4D85-973E-69509CE3C32D}" presName="rootComposite" presStyleCnt="0"/>
      <dgm:spPr/>
    </dgm:pt>
    <dgm:pt modelId="{970B140D-330F-4B3A-9139-C61A3782AE53}" type="pres">
      <dgm:prSet presAssocID="{25FD4120-8218-4D85-973E-69509CE3C32D}" presName="rootText" presStyleLbl="node2" presStyleIdx="0" presStyleCnt="3">
        <dgm:presLayoutVars>
          <dgm:chPref val="3"/>
        </dgm:presLayoutVars>
      </dgm:prSet>
      <dgm:spPr/>
    </dgm:pt>
    <dgm:pt modelId="{0C270E56-1DBD-4698-B918-80E21BDD06F5}" type="pres">
      <dgm:prSet presAssocID="{25FD4120-8218-4D85-973E-69509CE3C32D}" presName="rootConnector" presStyleLbl="node2" presStyleIdx="0" presStyleCnt="3"/>
      <dgm:spPr/>
    </dgm:pt>
    <dgm:pt modelId="{802D54CB-40B4-4F6F-BDDB-6FD882862406}" type="pres">
      <dgm:prSet presAssocID="{25FD4120-8218-4D85-973E-69509CE3C32D}" presName="hierChild4" presStyleCnt="0"/>
      <dgm:spPr/>
    </dgm:pt>
    <dgm:pt modelId="{570E25B4-6C8C-4E0E-A6FC-C111FF47AABA}" type="pres">
      <dgm:prSet presAssocID="{25FD4120-8218-4D85-973E-69509CE3C32D}" presName="hierChild5" presStyleCnt="0"/>
      <dgm:spPr/>
    </dgm:pt>
    <dgm:pt modelId="{B02B5449-CD1C-4E9D-B252-0679D825B553}" type="pres">
      <dgm:prSet presAssocID="{E5526C25-0D5F-4A30-ACDE-1B51122661EE}" presName="Name37" presStyleLbl="parChTrans1D2" presStyleIdx="1" presStyleCnt="3"/>
      <dgm:spPr/>
    </dgm:pt>
    <dgm:pt modelId="{31CAF88D-311B-42C3-AC09-5D66FFE7EA85}" type="pres">
      <dgm:prSet presAssocID="{E98AC39D-D0A2-44B3-A1F3-BB6AFD635619}" presName="hierRoot2" presStyleCnt="0">
        <dgm:presLayoutVars>
          <dgm:hierBranch val="init"/>
        </dgm:presLayoutVars>
      </dgm:prSet>
      <dgm:spPr/>
    </dgm:pt>
    <dgm:pt modelId="{35DFC820-416E-4DBF-A81E-3D411A38E536}" type="pres">
      <dgm:prSet presAssocID="{E98AC39D-D0A2-44B3-A1F3-BB6AFD635619}" presName="rootComposite" presStyleCnt="0"/>
      <dgm:spPr/>
    </dgm:pt>
    <dgm:pt modelId="{834BB434-1DF8-4973-965E-FCB64CB7C436}" type="pres">
      <dgm:prSet presAssocID="{E98AC39D-D0A2-44B3-A1F3-BB6AFD635619}" presName="rootText" presStyleLbl="node2" presStyleIdx="1" presStyleCnt="3">
        <dgm:presLayoutVars>
          <dgm:chPref val="3"/>
        </dgm:presLayoutVars>
      </dgm:prSet>
      <dgm:spPr/>
    </dgm:pt>
    <dgm:pt modelId="{AC6113D1-2AB1-423C-BFC8-62D94DBA9C37}" type="pres">
      <dgm:prSet presAssocID="{E98AC39D-D0A2-44B3-A1F3-BB6AFD635619}" presName="rootConnector" presStyleLbl="node2" presStyleIdx="1" presStyleCnt="3"/>
      <dgm:spPr/>
    </dgm:pt>
    <dgm:pt modelId="{49BAEE40-C732-4877-8EF7-859CA53CDE37}" type="pres">
      <dgm:prSet presAssocID="{E98AC39D-D0A2-44B3-A1F3-BB6AFD635619}" presName="hierChild4" presStyleCnt="0"/>
      <dgm:spPr/>
    </dgm:pt>
    <dgm:pt modelId="{B06163FC-2D09-4A62-B72E-003D2EC98E0B}" type="pres">
      <dgm:prSet presAssocID="{E98AC39D-D0A2-44B3-A1F3-BB6AFD635619}" presName="hierChild5" presStyleCnt="0"/>
      <dgm:spPr/>
    </dgm:pt>
    <dgm:pt modelId="{B464F36D-1E67-4692-A626-BC6E436C364A}" type="pres">
      <dgm:prSet presAssocID="{F152CB2E-366F-408E-AEEE-584897E87D54}" presName="Name37" presStyleLbl="parChTrans1D2" presStyleIdx="2" presStyleCnt="3"/>
      <dgm:spPr/>
    </dgm:pt>
    <dgm:pt modelId="{5E7604CA-E690-4B7A-8859-2D21E975F8A2}" type="pres">
      <dgm:prSet presAssocID="{2B8D75C6-ACCB-461D-896A-439D267BF657}" presName="hierRoot2" presStyleCnt="0">
        <dgm:presLayoutVars>
          <dgm:hierBranch val="init"/>
        </dgm:presLayoutVars>
      </dgm:prSet>
      <dgm:spPr/>
    </dgm:pt>
    <dgm:pt modelId="{215DBE3C-6C4C-4397-A109-1AA5A7B748C5}" type="pres">
      <dgm:prSet presAssocID="{2B8D75C6-ACCB-461D-896A-439D267BF657}" presName="rootComposite" presStyleCnt="0"/>
      <dgm:spPr/>
    </dgm:pt>
    <dgm:pt modelId="{0609AAE7-85C3-494A-820F-A45A5BF367C5}" type="pres">
      <dgm:prSet presAssocID="{2B8D75C6-ACCB-461D-896A-439D267BF657}" presName="rootText" presStyleLbl="node2" presStyleIdx="2" presStyleCnt="3">
        <dgm:presLayoutVars>
          <dgm:chPref val="3"/>
        </dgm:presLayoutVars>
      </dgm:prSet>
      <dgm:spPr/>
    </dgm:pt>
    <dgm:pt modelId="{0A292CEF-63D5-4E1C-BFC5-74D88A0C2B9D}" type="pres">
      <dgm:prSet presAssocID="{2B8D75C6-ACCB-461D-896A-439D267BF657}" presName="rootConnector" presStyleLbl="node2" presStyleIdx="2" presStyleCnt="3"/>
      <dgm:spPr/>
    </dgm:pt>
    <dgm:pt modelId="{B42AF39B-EFF6-4D11-8B0A-00C56DCE6DC9}" type="pres">
      <dgm:prSet presAssocID="{2B8D75C6-ACCB-461D-896A-439D267BF657}" presName="hierChild4" presStyleCnt="0"/>
      <dgm:spPr/>
    </dgm:pt>
    <dgm:pt modelId="{CFF885D0-A18A-4D4D-8109-CE3D9E8646E4}" type="pres">
      <dgm:prSet presAssocID="{2B8D75C6-ACCB-461D-896A-439D267BF657}" presName="hierChild5" presStyleCnt="0"/>
      <dgm:spPr/>
    </dgm:pt>
    <dgm:pt modelId="{AE62BCE6-CAD8-49A3-95EB-4FA06D27F790}" type="pres">
      <dgm:prSet presAssocID="{F00AD500-3897-428F-9CD6-883FBA0D196C}" presName="hierChild3" presStyleCnt="0"/>
      <dgm:spPr/>
    </dgm:pt>
  </dgm:ptLst>
  <dgm:cxnLst>
    <dgm:cxn modelId="{839F0717-FA4F-4E05-81D6-2A754DF43741}" srcId="{F00AD500-3897-428F-9CD6-883FBA0D196C}" destId="{2B8D75C6-ACCB-461D-896A-439D267BF657}" srcOrd="2" destOrd="0" parTransId="{F152CB2E-366F-408E-AEEE-584897E87D54}" sibTransId="{B8BA3522-09B4-444F-9F24-02AD42CCEA57}"/>
    <dgm:cxn modelId="{DB29762B-8317-4187-BEDC-873C3729F549}" type="presOf" srcId="{2B8D75C6-ACCB-461D-896A-439D267BF657}" destId="{0A292CEF-63D5-4E1C-BFC5-74D88A0C2B9D}" srcOrd="1" destOrd="0" presId="urn:microsoft.com/office/officeart/2005/8/layout/orgChart1"/>
    <dgm:cxn modelId="{E0138633-68CB-4584-88C1-8B8385DD2591}" srcId="{F00AD500-3897-428F-9CD6-883FBA0D196C}" destId="{E98AC39D-D0A2-44B3-A1F3-BB6AFD635619}" srcOrd="1" destOrd="0" parTransId="{E5526C25-0D5F-4A30-ACDE-1B51122661EE}" sibTransId="{FD4938FE-0D7D-4E7A-BA92-D28C9BCCB606}"/>
    <dgm:cxn modelId="{5FDE5A65-B883-4839-B130-4C0F4C8406D1}" type="presOf" srcId="{6AD9575A-3E06-41D3-B414-B65DBAFD4232}" destId="{D4BD0824-F2E2-481E-AD87-977681156DD8}" srcOrd="0" destOrd="0" presId="urn:microsoft.com/office/officeart/2005/8/layout/orgChart1"/>
    <dgm:cxn modelId="{4CFF4D6C-12AD-4FD2-A6FE-51111604D48F}" type="presOf" srcId="{2B8D75C6-ACCB-461D-896A-439D267BF657}" destId="{0609AAE7-85C3-494A-820F-A45A5BF367C5}" srcOrd="0" destOrd="0" presId="urn:microsoft.com/office/officeart/2005/8/layout/orgChart1"/>
    <dgm:cxn modelId="{2203C982-3303-49FF-B58F-75D7C9CE8A77}" type="presOf" srcId="{25FD4120-8218-4D85-973E-69509CE3C32D}" destId="{970B140D-330F-4B3A-9139-C61A3782AE53}" srcOrd="0" destOrd="0" presId="urn:microsoft.com/office/officeart/2005/8/layout/orgChart1"/>
    <dgm:cxn modelId="{8DF3CE86-F335-43B7-A07B-DEC56A4C5672}" type="presOf" srcId="{E98AC39D-D0A2-44B3-A1F3-BB6AFD635619}" destId="{AC6113D1-2AB1-423C-BFC8-62D94DBA9C37}" srcOrd="1" destOrd="0" presId="urn:microsoft.com/office/officeart/2005/8/layout/orgChart1"/>
    <dgm:cxn modelId="{A42C2D87-381B-4DC1-B985-88EE77975B0D}" type="presOf" srcId="{F00AD500-3897-428F-9CD6-883FBA0D196C}" destId="{283263AC-D020-40F8-957E-FC9DEC54BA42}" srcOrd="0" destOrd="0" presId="urn:microsoft.com/office/officeart/2005/8/layout/orgChart1"/>
    <dgm:cxn modelId="{A277DF92-930F-4BA8-8811-67739FB578AC}" type="presOf" srcId="{E5526C25-0D5F-4A30-ACDE-1B51122661EE}" destId="{B02B5449-CD1C-4E9D-B252-0679D825B553}" srcOrd="0" destOrd="0" presId="urn:microsoft.com/office/officeart/2005/8/layout/orgChart1"/>
    <dgm:cxn modelId="{33367EA2-40DD-41CD-A14E-612A30C0EC71}" srcId="{6AD9575A-3E06-41D3-B414-B65DBAFD4232}" destId="{F00AD500-3897-428F-9CD6-883FBA0D196C}" srcOrd="0" destOrd="0" parTransId="{AFC064B1-388E-42C4-9F58-1B99713C6DC1}" sibTransId="{A8EE007B-B33E-4229-BAF1-16F9312AD7CA}"/>
    <dgm:cxn modelId="{FAD0CFA4-CE6E-45DD-BF83-FA1AE2E13141}" type="presOf" srcId="{25FD4120-8218-4D85-973E-69509CE3C32D}" destId="{0C270E56-1DBD-4698-B918-80E21BDD06F5}" srcOrd="1" destOrd="0" presId="urn:microsoft.com/office/officeart/2005/8/layout/orgChart1"/>
    <dgm:cxn modelId="{E2E2BEA5-1833-4CAF-81AE-3659F3ADA43C}" type="presOf" srcId="{F00AD500-3897-428F-9CD6-883FBA0D196C}" destId="{2FCB6A76-DF6F-411D-B00B-FD5C1C2AA032}" srcOrd="1" destOrd="0" presId="urn:microsoft.com/office/officeart/2005/8/layout/orgChart1"/>
    <dgm:cxn modelId="{62EC35BA-4D77-4ED0-B3D4-1D0FDD6A917A}" srcId="{F00AD500-3897-428F-9CD6-883FBA0D196C}" destId="{25FD4120-8218-4D85-973E-69509CE3C32D}" srcOrd="0" destOrd="0" parTransId="{6991E32A-D5E3-4DBF-84DE-4A9EFB255A96}" sibTransId="{22AF9346-7EA2-4F5D-AC8C-8446A32D7C6D}"/>
    <dgm:cxn modelId="{1A4FD4ED-8020-4870-A01F-4352095C7B84}" type="presOf" srcId="{6991E32A-D5E3-4DBF-84DE-4A9EFB255A96}" destId="{32FDDADE-1F7B-4F76-8434-6D91A84BA55A}" srcOrd="0" destOrd="0" presId="urn:microsoft.com/office/officeart/2005/8/layout/orgChart1"/>
    <dgm:cxn modelId="{31FD7FFE-AD11-4F02-B7BF-9249E8C097F3}" type="presOf" srcId="{E98AC39D-D0A2-44B3-A1F3-BB6AFD635619}" destId="{834BB434-1DF8-4973-965E-FCB64CB7C436}" srcOrd="0" destOrd="0" presId="urn:microsoft.com/office/officeart/2005/8/layout/orgChart1"/>
    <dgm:cxn modelId="{0551FFFE-A6DB-48B9-8E14-95DD0A6D0472}" type="presOf" srcId="{F152CB2E-366F-408E-AEEE-584897E87D54}" destId="{B464F36D-1E67-4692-A626-BC6E436C364A}" srcOrd="0" destOrd="0" presId="urn:microsoft.com/office/officeart/2005/8/layout/orgChart1"/>
    <dgm:cxn modelId="{C9AEF813-A111-4BD4-A105-2BECB9B36ED7}" type="presParOf" srcId="{D4BD0824-F2E2-481E-AD87-977681156DD8}" destId="{6EFE45C7-A515-47D9-973F-D468D929FE4D}" srcOrd="0" destOrd="0" presId="urn:microsoft.com/office/officeart/2005/8/layout/orgChart1"/>
    <dgm:cxn modelId="{597E0872-0BDB-4102-BE38-F7689D12F63F}" type="presParOf" srcId="{6EFE45C7-A515-47D9-973F-D468D929FE4D}" destId="{640FA424-FDBF-4673-8598-DBD0A1102713}" srcOrd="0" destOrd="0" presId="urn:microsoft.com/office/officeart/2005/8/layout/orgChart1"/>
    <dgm:cxn modelId="{F61DA5F1-D817-46AC-B724-E0AF95829FB1}" type="presParOf" srcId="{640FA424-FDBF-4673-8598-DBD0A1102713}" destId="{283263AC-D020-40F8-957E-FC9DEC54BA42}" srcOrd="0" destOrd="0" presId="urn:microsoft.com/office/officeart/2005/8/layout/orgChart1"/>
    <dgm:cxn modelId="{A76F627C-3918-48DB-9558-E3393AF5AD6C}" type="presParOf" srcId="{640FA424-FDBF-4673-8598-DBD0A1102713}" destId="{2FCB6A76-DF6F-411D-B00B-FD5C1C2AA032}" srcOrd="1" destOrd="0" presId="urn:microsoft.com/office/officeart/2005/8/layout/orgChart1"/>
    <dgm:cxn modelId="{03D24D71-53DF-4659-BCCD-B74F810050CC}" type="presParOf" srcId="{6EFE45C7-A515-47D9-973F-D468D929FE4D}" destId="{7AAD7B86-C568-4545-87C3-432803327CC6}" srcOrd="1" destOrd="0" presId="urn:microsoft.com/office/officeart/2005/8/layout/orgChart1"/>
    <dgm:cxn modelId="{500782D0-C364-41E3-8083-3B0633820B40}" type="presParOf" srcId="{7AAD7B86-C568-4545-87C3-432803327CC6}" destId="{32FDDADE-1F7B-4F76-8434-6D91A84BA55A}" srcOrd="0" destOrd="0" presId="urn:microsoft.com/office/officeart/2005/8/layout/orgChart1"/>
    <dgm:cxn modelId="{B5339913-D99A-4AED-BD20-C2ED53C040CD}" type="presParOf" srcId="{7AAD7B86-C568-4545-87C3-432803327CC6}" destId="{258D6EF9-4F49-431F-AD08-5F1CAC71DE76}" srcOrd="1" destOrd="0" presId="urn:microsoft.com/office/officeart/2005/8/layout/orgChart1"/>
    <dgm:cxn modelId="{FB5E567E-B7B9-48F3-A7EB-4C4FADDC89DD}" type="presParOf" srcId="{258D6EF9-4F49-431F-AD08-5F1CAC71DE76}" destId="{2CB582AA-38E8-457C-81CC-D17B2B6F6E99}" srcOrd="0" destOrd="0" presId="urn:microsoft.com/office/officeart/2005/8/layout/orgChart1"/>
    <dgm:cxn modelId="{A9E890E7-2313-4E56-8029-00752B451F5E}" type="presParOf" srcId="{2CB582AA-38E8-457C-81CC-D17B2B6F6E99}" destId="{970B140D-330F-4B3A-9139-C61A3782AE53}" srcOrd="0" destOrd="0" presId="urn:microsoft.com/office/officeart/2005/8/layout/orgChart1"/>
    <dgm:cxn modelId="{244E5ACB-AD85-44CD-83FC-FEE1EDF315CB}" type="presParOf" srcId="{2CB582AA-38E8-457C-81CC-D17B2B6F6E99}" destId="{0C270E56-1DBD-4698-B918-80E21BDD06F5}" srcOrd="1" destOrd="0" presId="urn:microsoft.com/office/officeart/2005/8/layout/orgChart1"/>
    <dgm:cxn modelId="{29312714-2BD0-415F-85AC-320DDEBFCF52}" type="presParOf" srcId="{258D6EF9-4F49-431F-AD08-5F1CAC71DE76}" destId="{802D54CB-40B4-4F6F-BDDB-6FD882862406}" srcOrd="1" destOrd="0" presId="urn:microsoft.com/office/officeart/2005/8/layout/orgChart1"/>
    <dgm:cxn modelId="{21266377-A205-4650-AD7E-9CA7CB26DF7C}" type="presParOf" srcId="{258D6EF9-4F49-431F-AD08-5F1CAC71DE76}" destId="{570E25B4-6C8C-4E0E-A6FC-C111FF47AABA}" srcOrd="2" destOrd="0" presId="urn:microsoft.com/office/officeart/2005/8/layout/orgChart1"/>
    <dgm:cxn modelId="{E4683822-6E9F-4EF3-A7C3-249523479CEC}" type="presParOf" srcId="{7AAD7B86-C568-4545-87C3-432803327CC6}" destId="{B02B5449-CD1C-4E9D-B252-0679D825B553}" srcOrd="2" destOrd="0" presId="urn:microsoft.com/office/officeart/2005/8/layout/orgChart1"/>
    <dgm:cxn modelId="{24AB8450-C7F6-495B-A30A-4F95641715AA}" type="presParOf" srcId="{7AAD7B86-C568-4545-87C3-432803327CC6}" destId="{31CAF88D-311B-42C3-AC09-5D66FFE7EA85}" srcOrd="3" destOrd="0" presId="urn:microsoft.com/office/officeart/2005/8/layout/orgChart1"/>
    <dgm:cxn modelId="{7EB752F7-0265-422B-8F33-1C74B63B9207}" type="presParOf" srcId="{31CAF88D-311B-42C3-AC09-5D66FFE7EA85}" destId="{35DFC820-416E-4DBF-A81E-3D411A38E536}" srcOrd="0" destOrd="0" presId="urn:microsoft.com/office/officeart/2005/8/layout/orgChart1"/>
    <dgm:cxn modelId="{046D1B8E-6B55-4323-A0A4-31C2E0B9D652}" type="presParOf" srcId="{35DFC820-416E-4DBF-A81E-3D411A38E536}" destId="{834BB434-1DF8-4973-965E-FCB64CB7C436}" srcOrd="0" destOrd="0" presId="urn:microsoft.com/office/officeart/2005/8/layout/orgChart1"/>
    <dgm:cxn modelId="{8CDE6DC1-80CB-47E6-B13B-A1F453F5C187}" type="presParOf" srcId="{35DFC820-416E-4DBF-A81E-3D411A38E536}" destId="{AC6113D1-2AB1-423C-BFC8-62D94DBA9C37}" srcOrd="1" destOrd="0" presId="urn:microsoft.com/office/officeart/2005/8/layout/orgChart1"/>
    <dgm:cxn modelId="{E3A7D4E8-7B27-4509-8265-818500E99C81}" type="presParOf" srcId="{31CAF88D-311B-42C3-AC09-5D66FFE7EA85}" destId="{49BAEE40-C732-4877-8EF7-859CA53CDE37}" srcOrd="1" destOrd="0" presId="urn:microsoft.com/office/officeart/2005/8/layout/orgChart1"/>
    <dgm:cxn modelId="{C775DB67-E059-4011-AA77-EC57B786E62C}" type="presParOf" srcId="{31CAF88D-311B-42C3-AC09-5D66FFE7EA85}" destId="{B06163FC-2D09-4A62-B72E-003D2EC98E0B}" srcOrd="2" destOrd="0" presId="urn:microsoft.com/office/officeart/2005/8/layout/orgChart1"/>
    <dgm:cxn modelId="{832E8B50-7614-49B0-A80E-4D91183F7651}" type="presParOf" srcId="{7AAD7B86-C568-4545-87C3-432803327CC6}" destId="{B464F36D-1E67-4692-A626-BC6E436C364A}" srcOrd="4" destOrd="0" presId="urn:microsoft.com/office/officeart/2005/8/layout/orgChart1"/>
    <dgm:cxn modelId="{7369001D-EC03-46BE-AFE4-D8A31623E7F6}" type="presParOf" srcId="{7AAD7B86-C568-4545-87C3-432803327CC6}" destId="{5E7604CA-E690-4B7A-8859-2D21E975F8A2}" srcOrd="5" destOrd="0" presId="urn:microsoft.com/office/officeart/2005/8/layout/orgChart1"/>
    <dgm:cxn modelId="{742326B6-E8D6-4CB8-B2F2-5D28EE170E59}" type="presParOf" srcId="{5E7604CA-E690-4B7A-8859-2D21E975F8A2}" destId="{215DBE3C-6C4C-4397-A109-1AA5A7B748C5}" srcOrd="0" destOrd="0" presId="urn:microsoft.com/office/officeart/2005/8/layout/orgChart1"/>
    <dgm:cxn modelId="{674BBDCD-0E98-412E-B028-C3C9A8B770FE}" type="presParOf" srcId="{215DBE3C-6C4C-4397-A109-1AA5A7B748C5}" destId="{0609AAE7-85C3-494A-820F-A45A5BF367C5}" srcOrd="0" destOrd="0" presId="urn:microsoft.com/office/officeart/2005/8/layout/orgChart1"/>
    <dgm:cxn modelId="{23A4652E-104C-46F0-B543-1699C6301C14}" type="presParOf" srcId="{215DBE3C-6C4C-4397-A109-1AA5A7B748C5}" destId="{0A292CEF-63D5-4E1C-BFC5-74D88A0C2B9D}" srcOrd="1" destOrd="0" presId="urn:microsoft.com/office/officeart/2005/8/layout/orgChart1"/>
    <dgm:cxn modelId="{7078FBDF-323A-44D9-A144-427333F0115A}" type="presParOf" srcId="{5E7604CA-E690-4B7A-8859-2D21E975F8A2}" destId="{B42AF39B-EFF6-4D11-8B0A-00C56DCE6DC9}" srcOrd="1" destOrd="0" presId="urn:microsoft.com/office/officeart/2005/8/layout/orgChart1"/>
    <dgm:cxn modelId="{113CDBDE-EE99-453D-AF19-39E9DDCC8D8B}" type="presParOf" srcId="{5E7604CA-E690-4B7A-8859-2D21E975F8A2}" destId="{CFF885D0-A18A-4D4D-8109-CE3D9E8646E4}" srcOrd="2" destOrd="0" presId="urn:microsoft.com/office/officeart/2005/8/layout/orgChart1"/>
    <dgm:cxn modelId="{693392A2-D1F6-4EB3-8EEE-66C9958441B0}" type="presParOf" srcId="{6EFE45C7-A515-47D9-973F-D468D929FE4D}" destId="{AE62BCE6-CAD8-49A3-95EB-4FA06D27F79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64F36D-1E67-4692-A626-BC6E436C364A}">
      <dsp:nvSpPr>
        <dsp:cNvPr id="0" name=""/>
        <dsp:cNvSpPr/>
      </dsp:nvSpPr>
      <dsp:spPr>
        <a:xfrm>
          <a:off x="4572000" y="2059673"/>
          <a:ext cx="3234723" cy="561398"/>
        </a:xfrm>
        <a:custGeom>
          <a:avLst/>
          <a:gdLst/>
          <a:ahLst/>
          <a:cxnLst/>
          <a:rect l="0" t="0" r="0" b="0"/>
          <a:pathLst>
            <a:path>
              <a:moveTo>
                <a:pt x="0" y="0"/>
              </a:moveTo>
              <a:lnTo>
                <a:pt x="0" y="280699"/>
              </a:lnTo>
              <a:lnTo>
                <a:pt x="3234723" y="280699"/>
              </a:lnTo>
              <a:lnTo>
                <a:pt x="3234723" y="5613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2B5449-CD1C-4E9D-B252-0679D825B553}">
      <dsp:nvSpPr>
        <dsp:cNvPr id="0" name=""/>
        <dsp:cNvSpPr/>
      </dsp:nvSpPr>
      <dsp:spPr>
        <a:xfrm>
          <a:off x="4526280" y="2059673"/>
          <a:ext cx="91440" cy="561398"/>
        </a:xfrm>
        <a:custGeom>
          <a:avLst/>
          <a:gdLst/>
          <a:ahLst/>
          <a:cxnLst/>
          <a:rect l="0" t="0" r="0" b="0"/>
          <a:pathLst>
            <a:path>
              <a:moveTo>
                <a:pt x="45720" y="0"/>
              </a:moveTo>
              <a:lnTo>
                <a:pt x="45720" y="5613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DDADE-1F7B-4F76-8434-6D91A84BA55A}">
      <dsp:nvSpPr>
        <dsp:cNvPr id="0" name=""/>
        <dsp:cNvSpPr/>
      </dsp:nvSpPr>
      <dsp:spPr>
        <a:xfrm>
          <a:off x="1337276" y="2059673"/>
          <a:ext cx="3234723" cy="561398"/>
        </a:xfrm>
        <a:custGeom>
          <a:avLst/>
          <a:gdLst/>
          <a:ahLst/>
          <a:cxnLst/>
          <a:rect l="0" t="0" r="0" b="0"/>
          <a:pathLst>
            <a:path>
              <a:moveTo>
                <a:pt x="3234723" y="0"/>
              </a:moveTo>
              <a:lnTo>
                <a:pt x="3234723" y="280699"/>
              </a:lnTo>
              <a:lnTo>
                <a:pt x="0" y="280699"/>
              </a:lnTo>
              <a:lnTo>
                <a:pt x="0" y="5613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3263AC-D020-40F8-957E-FC9DEC54BA42}">
      <dsp:nvSpPr>
        <dsp:cNvPr id="0" name=""/>
        <dsp:cNvSpPr/>
      </dsp:nvSpPr>
      <dsp:spPr>
        <a:xfrm>
          <a:off x="3235337" y="723010"/>
          <a:ext cx="2673325" cy="1336662"/>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CA" sz="2500" kern="1200"/>
            <a:t>Kirsten </a:t>
          </a:r>
        </a:p>
        <a:p>
          <a:pPr marL="0" lvl="0" indent="0" algn="ctr" defTabSz="1111250">
            <a:lnSpc>
              <a:spcPct val="90000"/>
            </a:lnSpc>
            <a:spcBef>
              <a:spcPct val="0"/>
            </a:spcBef>
            <a:spcAft>
              <a:spcPct val="35000"/>
            </a:spcAft>
            <a:buNone/>
          </a:pPr>
          <a:r>
            <a:rPr lang="en-CA" sz="2500" kern="1200"/>
            <a:t> Server Side Developer </a:t>
          </a:r>
        </a:p>
      </dsp:txBody>
      <dsp:txXfrm>
        <a:off x="3235337" y="723010"/>
        <a:ext cx="2673325" cy="1336662"/>
      </dsp:txXfrm>
    </dsp:sp>
    <dsp:sp modelId="{970B140D-330F-4B3A-9139-C61A3782AE53}">
      <dsp:nvSpPr>
        <dsp:cNvPr id="0" name=""/>
        <dsp:cNvSpPr/>
      </dsp:nvSpPr>
      <dsp:spPr>
        <a:xfrm>
          <a:off x="613" y="2621071"/>
          <a:ext cx="2673325" cy="13366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CA" sz="2500" kern="1200"/>
            <a:t>Ate-jah </a:t>
          </a:r>
        </a:p>
        <a:p>
          <a:pPr marL="0" lvl="0" indent="0" algn="ctr" defTabSz="1111250">
            <a:lnSpc>
              <a:spcPct val="90000"/>
            </a:lnSpc>
            <a:spcBef>
              <a:spcPct val="0"/>
            </a:spcBef>
            <a:spcAft>
              <a:spcPct val="35000"/>
            </a:spcAft>
            <a:buNone/>
          </a:pPr>
          <a:r>
            <a:rPr lang="en-CA" sz="2500" kern="1200"/>
            <a:t> Server Side Developer</a:t>
          </a:r>
        </a:p>
      </dsp:txBody>
      <dsp:txXfrm>
        <a:off x="613" y="2621071"/>
        <a:ext cx="2673325" cy="1336662"/>
      </dsp:txXfrm>
    </dsp:sp>
    <dsp:sp modelId="{834BB434-1DF8-4973-965E-FCB64CB7C436}">
      <dsp:nvSpPr>
        <dsp:cNvPr id="0" name=""/>
        <dsp:cNvSpPr/>
      </dsp:nvSpPr>
      <dsp:spPr>
        <a:xfrm>
          <a:off x="3235337" y="2621071"/>
          <a:ext cx="2673325" cy="13366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CA" sz="2500" kern="1200"/>
            <a:t>Mohan </a:t>
          </a:r>
        </a:p>
        <a:p>
          <a:pPr marL="0" lvl="0" indent="0" algn="ctr" defTabSz="1111250">
            <a:lnSpc>
              <a:spcPct val="90000"/>
            </a:lnSpc>
            <a:spcBef>
              <a:spcPct val="0"/>
            </a:spcBef>
            <a:spcAft>
              <a:spcPct val="35000"/>
            </a:spcAft>
            <a:buNone/>
          </a:pPr>
          <a:r>
            <a:rPr lang="en-CA" sz="2500" kern="1200"/>
            <a:t> Back End Developer / Specialist</a:t>
          </a:r>
        </a:p>
      </dsp:txBody>
      <dsp:txXfrm>
        <a:off x="3235337" y="2621071"/>
        <a:ext cx="2673325" cy="1336662"/>
      </dsp:txXfrm>
    </dsp:sp>
    <dsp:sp modelId="{0609AAE7-85C3-494A-820F-A45A5BF367C5}">
      <dsp:nvSpPr>
        <dsp:cNvPr id="0" name=""/>
        <dsp:cNvSpPr/>
      </dsp:nvSpPr>
      <dsp:spPr>
        <a:xfrm>
          <a:off x="6470060" y="2621071"/>
          <a:ext cx="2673325" cy="13366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CA" sz="2500" kern="1200"/>
            <a:t>James </a:t>
          </a:r>
        </a:p>
        <a:p>
          <a:pPr marL="0" lvl="0" indent="0" algn="ctr" defTabSz="1111250">
            <a:lnSpc>
              <a:spcPct val="90000"/>
            </a:lnSpc>
            <a:spcBef>
              <a:spcPct val="0"/>
            </a:spcBef>
            <a:spcAft>
              <a:spcPct val="35000"/>
            </a:spcAft>
            <a:buNone/>
          </a:pPr>
          <a:r>
            <a:rPr lang="en-CA" sz="2500" kern="1200"/>
            <a:t>Front End Developer </a:t>
          </a:r>
        </a:p>
      </dsp:txBody>
      <dsp:txXfrm>
        <a:off x="6470060" y="2621071"/>
        <a:ext cx="2673325" cy="13366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Ate-jah | Mohan | James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Kirsten</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Shannon’s organized planner</dc:subject>
  <dc:creator>Group 3</dc:creator>
  <cp:keywords/>
  <dc:description/>
  <cp:lastModifiedBy>Kirsten Todd</cp:lastModifiedBy>
  <cp:revision>70</cp:revision>
  <dcterms:created xsi:type="dcterms:W3CDTF">2019-09-30T18:21:00Z</dcterms:created>
  <dcterms:modified xsi:type="dcterms:W3CDTF">2019-12-10T23:18:00Z</dcterms:modified>
</cp:coreProperties>
</file>